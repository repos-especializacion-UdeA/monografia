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B59B8" w14:textId="77777777" w:rsidR="00B37E88" w:rsidRDefault="00F65F7F">
      <w:pPr>
        <w:jc w:val="center"/>
        <w:rPr>
          <w:b/>
        </w:rPr>
      </w:pPr>
      <w:r>
        <w:rPr>
          <w:b/>
          <w:noProof/>
        </w:rPr>
        <w:drawing>
          <wp:inline distT="0" distB="0" distL="0" distR="0" wp14:anchorId="3A1B5CB7" wp14:editId="3A1B5CB8">
            <wp:extent cx="2143007" cy="1030292"/>
            <wp:effectExtent l="0" t="0" r="0" b="0"/>
            <wp:docPr id="397041620" name="image9.png"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Logotipo&#10;&#10;Descripción generada automáticamente"/>
                    <pic:cNvPicPr preferRelativeResize="0"/>
                  </pic:nvPicPr>
                  <pic:blipFill>
                    <a:blip r:embed="rId12"/>
                    <a:srcRect/>
                    <a:stretch>
                      <a:fillRect/>
                    </a:stretch>
                  </pic:blipFill>
                  <pic:spPr>
                    <a:xfrm>
                      <a:off x="0" y="0"/>
                      <a:ext cx="2143007" cy="1030292"/>
                    </a:xfrm>
                    <a:prstGeom prst="rect">
                      <a:avLst/>
                    </a:prstGeom>
                    <a:ln/>
                  </pic:spPr>
                </pic:pic>
              </a:graphicData>
            </a:graphic>
          </wp:inline>
        </w:drawing>
      </w:r>
    </w:p>
    <w:p w14:paraId="3A1B59B9" w14:textId="77777777" w:rsidR="00B37E88" w:rsidRDefault="00B37E88">
      <w:pPr>
        <w:jc w:val="center"/>
        <w:rPr>
          <w:b/>
        </w:rPr>
      </w:pPr>
    </w:p>
    <w:p w14:paraId="3A1B59BB" w14:textId="308C54A9" w:rsidR="00B37E88" w:rsidRDefault="008A786F">
      <w:pPr>
        <w:jc w:val="center"/>
      </w:pPr>
      <w:r w:rsidRPr="008A786F">
        <w:rPr>
          <w:b/>
        </w:rPr>
        <w:t xml:space="preserve">Reconocimiento de posturas de mano del dataset Ninapro usando aprendizaje automático </w:t>
      </w:r>
    </w:p>
    <w:p w14:paraId="3A1B59BC" w14:textId="77777777" w:rsidR="00B37E88" w:rsidRDefault="00B37E88">
      <w:pPr>
        <w:jc w:val="center"/>
      </w:pPr>
    </w:p>
    <w:p w14:paraId="083285EF" w14:textId="19828B0B" w:rsidR="4B33E152" w:rsidRDefault="4B33E152" w:rsidP="2141E4B0">
      <w:pPr>
        <w:jc w:val="center"/>
      </w:pPr>
      <w:r w:rsidRPr="2141E4B0">
        <w:t>Jairo Alberto Agudelo Medina</w:t>
      </w:r>
    </w:p>
    <w:p w14:paraId="7D04D235" w14:textId="519B5F24" w:rsidR="4B33E152" w:rsidRDefault="4B33E152" w:rsidP="2141E4B0">
      <w:pPr>
        <w:jc w:val="center"/>
      </w:pPr>
      <w:r w:rsidRPr="2141E4B0">
        <w:t>Henry Alberto Arcila Ramírez</w:t>
      </w:r>
    </w:p>
    <w:p w14:paraId="3A1B59BE" w14:textId="77777777" w:rsidR="00B37E88" w:rsidRDefault="00B37E88">
      <w:pPr>
        <w:jc w:val="center"/>
      </w:pPr>
    </w:p>
    <w:p w14:paraId="3A1B59BF" w14:textId="77777777" w:rsidR="00B37E88" w:rsidRDefault="00B37E88">
      <w:pPr>
        <w:jc w:val="center"/>
      </w:pPr>
    </w:p>
    <w:p w14:paraId="3A1B59C0" w14:textId="77777777" w:rsidR="00B37E88" w:rsidRDefault="00F65F7F">
      <w:pPr>
        <w:jc w:val="center"/>
      </w:pPr>
      <w:r>
        <w:t xml:space="preserve">Monografía presentada para optar al título de Especialista en Analítica y Ciencia de Datos </w:t>
      </w:r>
    </w:p>
    <w:p w14:paraId="3A1B59C1" w14:textId="77777777" w:rsidR="00B37E88" w:rsidRDefault="00B37E88">
      <w:pPr>
        <w:jc w:val="center"/>
      </w:pPr>
    </w:p>
    <w:p w14:paraId="3A1B59C2" w14:textId="77777777" w:rsidR="00B37E88" w:rsidRDefault="00B37E88">
      <w:pPr>
        <w:jc w:val="center"/>
      </w:pPr>
    </w:p>
    <w:p w14:paraId="3A1B59C3" w14:textId="134C022E" w:rsidR="00B37E88" w:rsidRDefault="00F65F7F">
      <w:pPr>
        <w:jc w:val="center"/>
      </w:pPr>
      <w:bookmarkStart w:id="0" w:name="_heading=h.30j0zll"/>
      <w:bookmarkEnd w:id="0"/>
      <w:r>
        <w:t>Asesor</w:t>
      </w:r>
      <w:r>
        <w:br/>
      </w:r>
      <w:r w:rsidR="557C6281" w:rsidRPr="2141E4B0">
        <w:t xml:space="preserve">Daniel Escobar Saltaren, </w:t>
      </w:r>
      <w:r w:rsidR="008A786F">
        <w:t>Magíster en Ingeniería</w:t>
      </w:r>
    </w:p>
    <w:p w14:paraId="3A1B59C4" w14:textId="77777777" w:rsidR="00B37E88" w:rsidRDefault="00B37E88">
      <w:pPr>
        <w:pBdr>
          <w:top w:val="nil"/>
          <w:left w:val="nil"/>
          <w:bottom w:val="nil"/>
          <w:right w:val="nil"/>
          <w:between w:val="nil"/>
        </w:pBdr>
        <w:ind w:firstLine="709"/>
        <w:jc w:val="center"/>
        <w:rPr>
          <w:color w:val="000000"/>
        </w:rPr>
      </w:pPr>
    </w:p>
    <w:p w14:paraId="3A1B59C5" w14:textId="77777777" w:rsidR="00B37E88" w:rsidRDefault="00B37E88">
      <w:pPr>
        <w:pBdr>
          <w:top w:val="nil"/>
          <w:left w:val="nil"/>
          <w:bottom w:val="nil"/>
          <w:right w:val="nil"/>
          <w:between w:val="nil"/>
        </w:pBdr>
        <w:ind w:firstLine="709"/>
        <w:jc w:val="center"/>
        <w:rPr>
          <w:color w:val="000000"/>
        </w:rPr>
      </w:pPr>
    </w:p>
    <w:p w14:paraId="3A1B59C6" w14:textId="77777777" w:rsidR="00B37E88" w:rsidRDefault="00B37E88">
      <w:pPr>
        <w:pBdr>
          <w:top w:val="nil"/>
          <w:left w:val="nil"/>
          <w:bottom w:val="nil"/>
          <w:right w:val="nil"/>
          <w:between w:val="nil"/>
        </w:pBdr>
        <w:ind w:firstLine="709"/>
        <w:jc w:val="center"/>
        <w:rPr>
          <w:color w:val="000000"/>
        </w:rPr>
      </w:pPr>
    </w:p>
    <w:p w14:paraId="3A1B59C7" w14:textId="77777777" w:rsidR="00B37E88" w:rsidRDefault="00F65F7F">
      <w:pPr>
        <w:pBdr>
          <w:top w:val="nil"/>
          <w:left w:val="nil"/>
          <w:bottom w:val="nil"/>
          <w:right w:val="nil"/>
          <w:between w:val="nil"/>
        </w:pBdr>
        <w:ind w:firstLine="709"/>
        <w:jc w:val="center"/>
        <w:rPr>
          <w:color w:val="000000"/>
        </w:rPr>
      </w:pPr>
      <w:r>
        <w:rPr>
          <w:color w:val="000000"/>
        </w:rPr>
        <w:tab/>
      </w:r>
    </w:p>
    <w:p w14:paraId="3A1B59C8" w14:textId="77777777" w:rsidR="00B37E88" w:rsidRDefault="00B37E88">
      <w:pPr>
        <w:pBdr>
          <w:top w:val="nil"/>
          <w:left w:val="nil"/>
          <w:bottom w:val="nil"/>
          <w:right w:val="nil"/>
          <w:between w:val="nil"/>
        </w:pBdr>
        <w:ind w:firstLine="709"/>
        <w:jc w:val="center"/>
        <w:rPr>
          <w:color w:val="000000"/>
        </w:rPr>
      </w:pPr>
    </w:p>
    <w:p w14:paraId="3A1B59C9" w14:textId="77777777" w:rsidR="00B37E88" w:rsidRDefault="00F65F7F">
      <w:pPr>
        <w:jc w:val="center"/>
      </w:pPr>
      <w:r>
        <w:t>Universidad de Antioquia</w:t>
      </w:r>
      <w:r>
        <w:br/>
        <w:t>Facultad de Ingeniería</w:t>
      </w:r>
    </w:p>
    <w:p w14:paraId="3A1B59CA" w14:textId="77777777" w:rsidR="00B37E88" w:rsidRDefault="00F65F7F">
      <w:pPr>
        <w:jc w:val="center"/>
      </w:pPr>
      <w:bookmarkStart w:id="1" w:name="_heading=h.1fob9te" w:colFirst="0" w:colLast="0"/>
      <w:bookmarkEnd w:id="1"/>
      <w:r>
        <w:t>Especialización en Analítica y Ciencia de Datos</w:t>
      </w:r>
    </w:p>
    <w:p w14:paraId="3A1B59CB" w14:textId="77777777" w:rsidR="00B37E88" w:rsidRDefault="00F65F7F">
      <w:pPr>
        <w:jc w:val="center"/>
      </w:pPr>
      <w:r>
        <w:t>Medellín, Antioquia, Colombia</w:t>
      </w:r>
    </w:p>
    <w:p w14:paraId="3A1B59CC" w14:textId="0ED0858A" w:rsidR="00B37E88" w:rsidRDefault="00F65F7F">
      <w:pPr>
        <w:jc w:val="center"/>
        <w:rPr>
          <w:color w:val="2B579A"/>
          <w:shd w:val="clear" w:color="auto" w:fill="E6E6E6"/>
        </w:rPr>
      </w:pPr>
      <w:r>
        <w:t>202</w:t>
      </w:r>
      <w:r w:rsidR="1226B052">
        <w:t>5</w:t>
      </w:r>
    </w:p>
    <w:p w14:paraId="3A1B59CD" w14:textId="77777777" w:rsidR="00B37E88" w:rsidRDefault="00F65F7F">
      <w:pPr>
        <w:jc w:val="center"/>
      </w:pPr>
      <w:r>
        <w:br w:type="page"/>
      </w:r>
    </w:p>
    <w:tbl>
      <w:tblPr>
        <w:tblStyle w:val="a5"/>
        <w:tblW w:w="9404" w:type="dxa"/>
        <w:jc w:val="center"/>
        <w:tblBorders>
          <w:top w:val="nil"/>
          <w:left w:val="nil"/>
          <w:bottom w:val="nil"/>
          <w:right w:val="nil"/>
          <w:insideH w:val="nil"/>
          <w:insideV w:val="nil"/>
        </w:tblBorders>
        <w:tblLayout w:type="fixed"/>
        <w:tblLook w:val="0400" w:firstRow="0" w:lastRow="0" w:firstColumn="0" w:lastColumn="0" w:noHBand="0" w:noVBand="1"/>
      </w:tblPr>
      <w:tblGrid>
        <w:gridCol w:w="2351"/>
        <w:gridCol w:w="7053"/>
      </w:tblGrid>
      <w:tr w:rsidR="00B37E88" w14:paraId="3A1B59D0" w14:textId="77777777" w:rsidTr="2141E4B0">
        <w:trPr>
          <w:trHeight w:val="397"/>
          <w:jc w:val="center"/>
        </w:trPr>
        <w:tc>
          <w:tcPr>
            <w:tcW w:w="2351" w:type="dxa"/>
            <w:tcBorders>
              <w:top w:val="single" w:sz="12" w:space="0" w:color="538135" w:themeColor="accent6" w:themeShade="BF"/>
              <w:bottom w:val="single" w:sz="12" w:space="0" w:color="538135" w:themeColor="accent6" w:themeShade="BF"/>
            </w:tcBorders>
            <w:vAlign w:val="center"/>
          </w:tcPr>
          <w:p w14:paraId="3A1B59CE" w14:textId="77777777" w:rsidR="00B37E88" w:rsidRDefault="00F65F7F">
            <w:pPr>
              <w:spacing w:before="60" w:after="60"/>
              <w:jc w:val="center"/>
              <w:rPr>
                <w:b/>
              </w:rPr>
            </w:pPr>
            <w:bookmarkStart w:id="2" w:name="_heading=h.3znysh7" w:colFirst="0" w:colLast="0"/>
            <w:bookmarkEnd w:id="2"/>
            <w:r>
              <w:rPr>
                <w:b/>
              </w:rPr>
              <w:lastRenderedPageBreak/>
              <w:t>Cita</w:t>
            </w:r>
          </w:p>
        </w:tc>
        <w:tc>
          <w:tcPr>
            <w:tcW w:w="7053" w:type="dxa"/>
            <w:tcBorders>
              <w:top w:val="single" w:sz="12" w:space="0" w:color="538135" w:themeColor="accent6" w:themeShade="BF"/>
              <w:bottom w:val="single" w:sz="12" w:space="0" w:color="538135" w:themeColor="accent6" w:themeShade="BF"/>
            </w:tcBorders>
            <w:vAlign w:val="center"/>
          </w:tcPr>
          <w:p w14:paraId="3A1B59CF" w14:textId="3E60717A" w:rsidR="00B37E88" w:rsidRDefault="00F65F7F">
            <w:pPr>
              <w:spacing w:before="60" w:after="60" w:line="276" w:lineRule="auto"/>
              <w:jc w:val="center"/>
            </w:pPr>
            <w:r>
              <w:t>(</w:t>
            </w:r>
            <w:sdt>
              <w:sdtPr>
                <w:tag w:val="goog_rdk_0"/>
                <w:id w:val="-1100565370"/>
              </w:sdtPr>
              <w:sdtEndPr/>
              <w:sdtContent>
                <w:r w:rsidR="683515EF" w:rsidRPr="2141E4B0">
                  <w:rPr>
                    <w:sz w:val="24"/>
                    <w:szCs w:val="24"/>
                  </w:rPr>
                  <w:t xml:space="preserve">Agudelo Medina &amp; Arcila Ramírez, </w:t>
                </w:r>
                <w:del w:id="3" w:author="MARIA BERNARDA SALAZAR SANCHEZ" w:date="2025-04-21T19:03:00Z">
                  <w:r w:rsidR="683515EF" w:rsidRPr="2141E4B0" w:rsidDel="004D0BAF">
                    <w:rPr>
                      <w:sz w:val="24"/>
                      <w:szCs w:val="24"/>
                    </w:rPr>
                    <w:delText xml:space="preserve"> </w:delText>
                  </w:r>
                </w:del>
                <w:r w:rsidR="683515EF" w:rsidRPr="2141E4B0">
                  <w:rPr>
                    <w:sz w:val="24"/>
                    <w:szCs w:val="24"/>
                  </w:rPr>
                  <w:t>2025</w:t>
                </w:r>
              </w:sdtContent>
            </w:sdt>
            <w:r>
              <w:t>)</w:t>
            </w:r>
          </w:p>
        </w:tc>
      </w:tr>
      <w:tr w:rsidR="00B37E88" w14:paraId="3A1B59D5" w14:textId="77777777" w:rsidTr="2141E4B0">
        <w:trPr>
          <w:trHeight w:val="983"/>
          <w:jc w:val="center"/>
        </w:trPr>
        <w:tc>
          <w:tcPr>
            <w:tcW w:w="2351" w:type="dxa"/>
            <w:tcBorders>
              <w:top w:val="single" w:sz="12" w:space="0" w:color="538135" w:themeColor="accent6" w:themeShade="BF"/>
              <w:bottom w:val="single" w:sz="12" w:space="0" w:color="538135" w:themeColor="accent6" w:themeShade="BF"/>
            </w:tcBorders>
            <w:vAlign w:val="center"/>
          </w:tcPr>
          <w:p w14:paraId="3A1B59D1" w14:textId="77777777" w:rsidR="00B37E88" w:rsidRDefault="00F65F7F">
            <w:pPr>
              <w:spacing w:before="60"/>
              <w:jc w:val="center"/>
              <w:rPr>
                <w:b/>
              </w:rPr>
            </w:pPr>
            <w:r>
              <w:rPr>
                <w:b/>
              </w:rPr>
              <w:t>Referencia</w:t>
            </w:r>
          </w:p>
          <w:p w14:paraId="3A1B59D2" w14:textId="77777777" w:rsidR="00B37E88" w:rsidRDefault="00B37E88">
            <w:pPr>
              <w:jc w:val="center"/>
            </w:pPr>
          </w:p>
          <w:p w14:paraId="3A1B59D3" w14:textId="6DF4303A" w:rsidR="00B37E88" w:rsidRDefault="00F65F7F" w:rsidP="2141E4B0">
            <w:pPr>
              <w:jc w:val="center"/>
              <w:rPr>
                <w:b/>
                <w:bCs/>
              </w:rPr>
            </w:pPr>
            <w:r w:rsidRPr="2141E4B0">
              <w:rPr>
                <w:b/>
                <w:bCs/>
              </w:rPr>
              <w:t xml:space="preserve">Estilo </w:t>
            </w:r>
            <w:r w:rsidR="012BDCA5" w:rsidRPr="2141E4B0">
              <w:rPr>
                <w:b/>
                <w:bCs/>
              </w:rPr>
              <w:t>IEEE</w:t>
            </w:r>
            <w:r w:rsidRPr="2141E4B0">
              <w:rPr>
                <w:b/>
                <w:bCs/>
              </w:rPr>
              <w:t xml:space="preserve"> (202</w:t>
            </w:r>
            <w:r w:rsidR="4D289303" w:rsidRPr="2141E4B0">
              <w:rPr>
                <w:b/>
                <w:bCs/>
              </w:rPr>
              <w:t>2</w:t>
            </w:r>
            <w:r w:rsidRPr="2141E4B0">
              <w:rPr>
                <w:b/>
                <w:bCs/>
              </w:rPr>
              <w:t>)</w:t>
            </w:r>
          </w:p>
        </w:tc>
        <w:tc>
          <w:tcPr>
            <w:tcW w:w="7053" w:type="dxa"/>
            <w:tcBorders>
              <w:top w:val="single" w:sz="12" w:space="0" w:color="538135" w:themeColor="accent6" w:themeShade="BF"/>
              <w:bottom w:val="single" w:sz="12" w:space="0" w:color="538135" w:themeColor="accent6" w:themeShade="BF"/>
            </w:tcBorders>
          </w:tcPr>
          <w:p w14:paraId="3A1B59D4" w14:textId="09E0856A" w:rsidR="00B37E88" w:rsidRDefault="00FF77A6" w:rsidP="00C05BF1">
            <w:pPr>
              <w:spacing w:before="60" w:after="60" w:line="276" w:lineRule="auto"/>
              <w:ind w:left="240" w:hanging="240"/>
            </w:pPr>
            <w:sdt>
              <w:sdtPr>
                <w:tag w:val="goog_rdk_1"/>
                <w:id w:val="1373880713"/>
                <w:showingPlcHdr/>
              </w:sdtPr>
              <w:sdtEndPr/>
              <w:sdtContent>
                <w:r w:rsidR="347620BB" w:rsidRPr="2141E4B0">
                  <w:rPr>
                    <w:rStyle w:val="Textodelmarcadordeposicin"/>
                  </w:rPr>
                  <w:t xml:space="preserve">     </w:t>
                </w:r>
              </w:sdtContent>
            </w:sdt>
            <w:r w:rsidR="347620BB" w:rsidRPr="2141E4B0">
              <w:rPr>
                <w:sz w:val="24"/>
                <w:szCs w:val="24"/>
              </w:rPr>
              <w:t>Agudelo Medina, J. A., &amp; Arcila Ramírez, H. A.</w:t>
            </w:r>
            <w:r w:rsidR="00F65F7F" w:rsidRPr="004D0BAF">
              <w:t xml:space="preserve"> (202</w:t>
            </w:r>
            <w:r w:rsidR="1D030DBE" w:rsidRPr="004D0BAF">
              <w:t>5</w:t>
            </w:r>
            <w:r w:rsidR="00F65F7F" w:rsidRPr="004D0BAF">
              <w:t>).</w:t>
            </w:r>
            <w:r w:rsidR="00F65F7F">
              <w:t xml:space="preserve"> </w:t>
            </w:r>
            <w:r w:rsidR="7C84D85B" w:rsidRPr="2141E4B0">
              <w:rPr>
                <w:i/>
                <w:iCs/>
                <w:sz w:val="24"/>
                <w:szCs w:val="24"/>
              </w:rPr>
              <w:t>Reconocimiento de posturas de mano del dataset Ninapro usando aprendizaje automático</w:t>
            </w:r>
            <w:r w:rsidR="004D0BAF">
              <w:rPr>
                <w:i/>
                <w:iCs/>
                <w:sz w:val="24"/>
                <w:szCs w:val="24"/>
              </w:rPr>
              <w:t xml:space="preserve"> </w:t>
            </w:r>
            <w:r w:rsidR="004D0BAF" w:rsidRPr="004D0BAF">
              <w:rPr>
                <w:rPrChange w:id="4" w:author="MARIA BERNARDA SALAZAR SANCHEZ" w:date="2025-04-21T19:04:00Z">
                  <w:rPr>
                    <w:i/>
                    <w:iCs/>
                  </w:rPr>
                </w:rPrChange>
              </w:rPr>
              <w:t>[Trabajo de grado especialización]</w:t>
            </w:r>
            <w:r w:rsidR="00F65F7F">
              <w:t xml:space="preserve">. </w:t>
            </w:r>
            <w:r w:rsidR="00F65F7F" w:rsidRPr="004D0BAF">
              <w:t>Universidad de Antioquia, Medellín, Colombia.</w:t>
            </w:r>
          </w:p>
        </w:tc>
      </w:tr>
    </w:tbl>
    <w:p w14:paraId="3A1B59D6" w14:textId="77777777" w:rsidR="00B37E88" w:rsidRDefault="00F65F7F">
      <w:pPr>
        <w:jc w:val="left"/>
        <w:rPr>
          <w:b/>
        </w:rPr>
      </w:pPr>
      <w:r>
        <w:rPr>
          <w:b/>
          <w:noProof/>
        </w:rPr>
        <w:drawing>
          <wp:inline distT="0" distB="0" distL="0" distR="0" wp14:anchorId="3A1B5CB9" wp14:editId="3A1B5CBA">
            <wp:extent cx="803637" cy="303715"/>
            <wp:effectExtent l="0" t="0" r="0" b="0"/>
            <wp:docPr id="39704162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3"/>
                    <a:srcRect/>
                    <a:stretch>
                      <a:fillRect/>
                    </a:stretch>
                  </pic:blipFill>
                  <pic:spPr>
                    <a:xfrm>
                      <a:off x="0" y="0"/>
                      <a:ext cx="803637" cy="303715"/>
                    </a:xfrm>
                    <a:prstGeom prst="rect">
                      <a:avLst/>
                    </a:prstGeom>
                    <a:ln/>
                  </pic:spPr>
                </pic:pic>
              </a:graphicData>
            </a:graphic>
          </wp:inline>
        </w:drawing>
      </w:r>
      <w:r>
        <w:rPr>
          <w:b/>
        </w:rPr>
        <w:t xml:space="preserve"> </w:t>
      </w:r>
      <w:r>
        <w:rPr>
          <w:noProof/>
        </w:rPr>
        <w:drawing>
          <wp:inline distT="0" distB="0" distL="0" distR="0" wp14:anchorId="3A1B5CBB" wp14:editId="3A1B5CBC">
            <wp:extent cx="750563" cy="261288"/>
            <wp:effectExtent l="0" t="0" r="0" b="0"/>
            <wp:docPr id="397041621" name="image5.png" descr="Creative Commons en periodismo: qué es y cómo usarlo"/>
            <wp:cNvGraphicFramePr/>
            <a:graphic xmlns:a="http://schemas.openxmlformats.org/drawingml/2006/main">
              <a:graphicData uri="http://schemas.openxmlformats.org/drawingml/2006/picture">
                <pic:pic xmlns:pic="http://schemas.openxmlformats.org/drawingml/2006/picture">
                  <pic:nvPicPr>
                    <pic:cNvPr id="0" name="image5.png" descr="Creative Commons en periodismo: qué es y cómo usarlo"/>
                    <pic:cNvPicPr preferRelativeResize="0"/>
                  </pic:nvPicPr>
                  <pic:blipFill>
                    <a:blip r:embed="rId14"/>
                    <a:srcRect t="9349" r="2980" b="7723"/>
                    <a:stretch>
                      <a:fillRect/>
                    </a:stretch>
                  </pic:blipFill>
                  <pic:spPr>
                    <a:xfrm>
                      <a:off x="0" y="0"/>
                      <a:ext cx="750563" cy="261288"/>
                    </a:xfrm>
                    <a:prstGeom prst="rect">
                      <a:avLst/>
                    </a:prstGeom>
                    <a:ln/>
                  </pic:spPr>
                </pic:pic>
              </a:graphicData>
            </a:graphic>
          </wp:inline>
        </w:drawing>
      </w:r>
    </w:p>
    <w:p w14:paraId="3A1B59D7" w14:textId="77777777" w:rsidR="00B37E88" w:rsidRDefault="00B37E88">
      <w:pPr>
        <w:rPr>
          <w:sz w:val="20"/>
          <w:szCs w:val="20"/>
        </w:rPr>
      </w:pPr>
      <w:bookmarkStart w:id="5" w:name="_heading=h.2et92p0" w:colFirst="0" w:colLast="0"/>
      <w:bookmarkEnd w:id="5"/>
    </w:p>
    <w:p w14:paraId="73503797" w14:textId="77777777" w:rsidR="003A5053" w:rsidRDefault="003A5053" w:rsidP="003A5053">
      <w:pPr>
        <w:pStyle w:val="Normal0"/>
        <w:spacing w:before="120" w:after="120" w:line="276" w:lineRule="auto"/>
        <w:jc w:val="left"/>
        <w:rPr>
          <w:sz w:val="16"/>
          <w:szCs w:val="16"/>
        </w:rPr>
      </w:pPr>
      <w:bookmarkStart w:id="6" w:name="_heading=h.tyjcwt" w:colFirst="0" w:colLast="0"/>
      <w:bookmarkEnd w:id="6"/>
      <w:r>
        <w:rPr>
          <w:sz w:val="20"/>
          <w:szCs w:val="20"/>
        </w:rPr>
        <w:t xml:space="preserve">Grupo de Investigación </w:t>
      </w:r>
      <w:r w:rsidRPr="0017756F">
        <w:rPr>
          <w:sz w:val="20"/>
          <w:szCs w:val="20"/>
        </w:rPr>
        <w:t>Intelligent Information Systems Lab In2Lab</w:t>
      </w:r>
    </w:p>
    <w:p w14:paraId="3A1B59D9" w14:textId="22B7DF7C" w:rsidR="00B37E88" w:rsidRDefault="00F65F7F">
      <w:pPr>
        <w:spacing w:before="120" w:after="120" w:line="276" w:lineRule="auto"/>
        <w:jc w:val="left"/>
        <w:rPr>
          <w:sz w:val="20"/>
          <w:szCs w:val="20"/>
        </w:rPr>
      </w:pPr>
      <w:bookmarkStart w:id="7" w:name="_heading=h.3dy6vkm"/>
      <w:bookmarkEnd w:id="7"/>
      <w:r w:rsidRPr="2141E4B0">
        <w:rPr>
          <w:sz w:val="20"/>
          <w:szCs w:val="20"/>
        </w:rPr>
        <w:t>Especialización en Analítica y Ciencia de Datos,</w:t>
      </w:r>
      <w:r w:rsidR="609EB549" w:rsidRPr="2141E4B0">
        <w:rPr>
          <w:sz w:val="20"/>
          <w:szCs w:val="20"/>
        </w:rPr>
        <w:t xml:space="preserve"> </w:t>
      </w:r>
      <w:sdt>
        <w:sdtPr>
          <w:tag w:val="goog_rdk_2"/>
          <w:id w:val="-375931752"/>
          <w:showingPlcHdr/>
        </w:sdtPr>
        <w:sdtEndPr/>
        <w:sdtContent>
          <w:r w:rsidR="609EB549" w:rsidRPr="2141E4B0">
            <w:rPr>
              <w:rStyle w:val="Textodelmarcadordeposicin"/>
            </w:rPr>
            <w:t xml:space="preserve">     </w:t>
          </w:r>
        </w:sdtContent>
      </w:sdt>
      <w:r w:rsidRPr="2141E4B0">
        <w:rPr>
          <w:sz w:val="20"/>
          <w:szCs w:val="20"/>
        </w:rPr>
        <w:t>Cohorte</w:t>
      </w:r>
      <w:r w:rsidRPr="2141E4B0">
        <w:rPr>
          <w:b/>
          <w:bCs/>
          <w:sz w:val="20"/>
          <w:szCs w:val="20"/>
        </w:rPr>
        <w:t xml:space="preserve"> </w:t>
      </w:r>
      <w:r w:rsidR="000D62D8">
        <w:rPr>
          <w:sz w:val="20"/>
          <w:szCs w:val="20"/>
        </w:rPr>
        <w:t>VIII</w:t>
      </w:r>
      <w:r w:rsidRPr="2141E4B0">
        <w:rPr>
          <w:sz w:val="20"/>
          <w:szCs w:val="20"/>
        </w:rPr>
        <w:t xml:space="preserve">. </w:t>
      </w:r>
    </w:p>
    <w:p w14:paraId="3A1B59DA" w14:textId="77777777" w:rsidR="00B37E88" w:rsidRDefault="00F65F7F">
      <w:pPr>
        <w:spacing w:before="120" w:after="120" w:line="276" w:lineRule="auto"/>
        <w:jc w:val="left"/>
        <w:rPr>
          <w:sz w:val="20"/>
          <w:szCs w:val="20"/>
        </w:rPr>
      </w:pPr>
      <w:r>
        <w:rPr>
          <w:sz w:val="20"/>
          <w:szCs w:val="20"/>
        </w:rPr>
        <w:t>Centro de Investigación Ambientales y de Ingeniería (CIA)</w:t>
      </w:r>
      <w:r>
        <w:t>.</w:t>
      </w:r>
      <w:r>
        <w:rPr>
          <w:sz w:val="20"/>
          <w:szCs w:val="20"/>
        </w:rPr>
        <w:t xml:space="preserve"> </w:t>
      </w:r>
    </w:p>
    <w:p w14:paraId="3A1B59DB" w14:textId="77777777" w:rsidR="00B37E88" w:rsidRDefault="00B37E88">
      <w:pPr>
        <w:spacing w:before="120" w:after="120" w:line="276" w:lineRule="auto"/>
        <w:jc w:val="left"/>
        <w:rPr>
          <w:sz w:val="20"/>
          <w:szCs w:val="20"/>
        </w:rPr>
      </w:pPr>
    </w:p>
    <w:p w14:paraId="3A1B59DC" w14:textId="77777777" w:rsidR="00B37E88" w:rsidRDefault="00B37E88">
      <w:pPr>
        <w:spacing w:before="120" w:after="120" w:line="276" w:lineRule="auto"/>
        <w:jc w:val="left"/>
        <w:rPr>
          <w:sz w:val="20"/>
          <w:szCs w:val="20"/>
        </w:rPr>
      </w:pPr>
    </w:p>
    <w:p w14:paraId="3A1B59DD" w14:textId="77777777" w:rsidR="00B37E88" w:rsidRDefault="00B37E88">
      <w:pPr>
        <w:spacing w:line="276" w:lineRule="auto"/>
        <w:jc w:val="left"/>
        <w:rPr>
          <w:sz w:val="20"/>
          <w:szCs w:val="20"/>
        </w:rPr>
      </w:pPr>
    </w:p>
    <w:p w14:paraId="3A1B59DE" w14:textId="77777777" w:rsidR="00B37E88" w:rsidRDefault="00B37E88">
      <w:pPr>
        <w:rPr>
          <w:sz w:val="20"/>
          <w:szCs w:val="20"/>
        </w:rPr>
      </w:pPr>
      <w:bookmarkStart w:id="8" w:name="_heading=h.1t3h5sf" w:colFirst="0" w:colLast="0"/>
      <w:bookmarkEnd w:id="8"/>
    </w:p>
    <w:tbl>
      <w:tblPr>
        <w:tblStyle w:val="a6"/>
        <w:tblW w:w="4678"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tblGrid>
      <w:tr w:rsidR="00B37E88" w14:paraId="3A1B59E1" w14:textId="77777777">
        <w:tc>
          <w:tcPr>
            <w:tcW w:w="2410" w:type="dxa"/>
            <w:vAlign w:val="center"/>
          </w:tcPr>
          <w:p w14:paraId="3A1B59DF" w14:textId="77777777" w:rsidR="00B37E88" w:rsidRDefault="00F65F7F">
            <w:r>
              <w:rPr>
                <w:noProof/>
              </w:rPr>
              <w:drawing>
                <wp:inline distT="0" distB="0" distL="0" distR="0" wp14:anchorId="3A1B5CBD" wp14:editId="3A1B5CBE">
                  <wp:extent cx="1254906" cy="452526"/>
                  <wp:effectExtent l="0" t="0" r="0" b="0"/>
                  <wp:docPr id="3970416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1254906" cy="452526"/>
                          </a:xfrm>
                          <a:prstGeom prst="rect">
                            <a:avLst/>
                          </a:prstGeom>
                          <a:ln/>
                        </pic:spPr>
                      </pic:pic>
                    </a:graphicData>
                  </a:graphic>
                </wp:inline>
              </w:drawing>
            </w:r>
          </w:p>
        </w:tc>
        <w:tc>
          <w:tcPr>
            <w:tcW w:w="2268" w:type="dxa"/>
            <w:vAlign w:val="center"/>
          </w:tcPr>
          <w:p w14:paraId="3A1B59E0" w14:textId="77777777" w:rsidR="00B37E88" w:rsidRDefault="00F65F7F">
            <w:r>
              <w:rPr>
                <w:noProof/>
              </w:rPr>
              <w:drawing>
                <wp:inline distT="0" distB="0" distL="0" distR="0" wp14:anchorId="3A1B5CBF" wp14:editId="3A1B5CC0">
                  <wp:extent cx="1249544" cy="458044"/>
                  <wp:effectExtent l="0" t="0" r="0" b="0"/>
                  <wp:docPr id="397041623" name="image3.png" descr="Diagra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Diagrama&#10;&#10;Descripción generada automáticamente con confianza media"/>
                          <pic:cNvPicPr preferRelativeResize="0"/>
                        </pic:nvPicPr>
                        <pic:blipFill>
                          <a:blip r:embed="rId16"/>
                          <a:srcRect l="13612" t="26359" r="13866" b="26901"/>
                          <a:stretch>
                            <a:fillRect/>
                          </a:stretch>
                        </pic:blipFill>
                        <pic:spPr>
                          <a:xfrm>
                            <a:off x="0" y="0"/>
                            <a:ext cx="1249544" cy="458044"/>
                          </a:xfrm>
                          <a:prstGeom prst="rect">
                            <a:avLst/>
                          </a:prstGeom>
                          <a:ln/>
                        </pic:spPr>
                      </pic:pic>
                    </a:graphicData>
                  </a:graphic>
                </wp:inline>
              </w:drawing>
            </w:r>
          </w:p>
        </w:tc>
      </w:tr>
    </w:tbl>
    <w:p w14:paraId="3A1B59E2" w14:textId="77777777" w:rsidR="00B37E88" w:rsidRDefault="00F65F7F">
      <w:pPr>
        <w:spacing w:before="120" w:after="120" w:line="240" w:lineRule="auto"/>
        <w:jc w:val="left"/>
        <w:rPr>
          <w:sz w:val="20"/>
          <w:szCs w:val="20"/>
        </w:rPr>
      </w:pPr>
      <w:bookmarkStart w:id="9" w:name="_heading=h.4d34og8" w:colFirst="0" w:colLast="0"/>
      <w:bookmarkEnd w:id="9"/>
      <w:r>
        <w:rPr>
          <w:sz w:val="20"/>
          <w:szCs w:val="20"/>
        </w:rPr>
        <w:t>Centro de Documentación Ingeniería (CENDOI)</w:t>
      </w:r>
    </w:p>
    <w:p w14:paraId="3A1B59E3" w14:textId="77777777" w:rsidR="00B37E88" w:rsidRDefault="00B37E88">
      <w:pPr>
        <w:spacing w:before="120" w:after="120" w:line="240" w:lineRule="auto"/>
        <w:rPr>
          <w:b/>
          <w:sz w:val="20"/>
          <w:szCs w:val="20"/>
        </w:rPr>
      </w:pPr>
    </w:p>
    <w:p w14:paraId="3A1B59E4" w14:textId="77777777" w:rsidR="00B37E88" w:rsidRDefault="00F65F7F">
      <w:pPr>
        <w:spacing w:before="120" w:after="120" w:line="240" w:lineRule="auto"/>
        <w:rPr>
          <w:sz w:val="20"/>
          <w:szCs w:val="20"/>
        </w:rPr>
      </w:pPr>
      <w:r>
        <w:rPr>
          <w:b/>
          <w:sz w:val="20"/>
          <w:szCs w:val="20"/>
        </w:rPr>
        <w:t>Repositorio Institucional:</w:t>
      </w:r>
      <w:r>
        <w:rPr>
          <w:sz w:val="20"/>
          <w:szCs w:val="20"/>
        </w:rPr>
        <w:t xml:space="preserve"> http://bibliotecadigital.udea.edu.co</w:t>
      </w:r>
    </w:p>
    <w:p w14:paraId="3A1B59E5" w14:textId="77777777" w:rsidR="00B37E88" w:rsidRDefault="00B37E88">
      <w:pPr>
        <w:rPr>
          <w:sz w:val="20"/>
          <w:szCs w:val="20"/>
        </w:rPr>
      </w:pPr>
    </w:p>
    <w:p w14:paraId="3A1B59E6" w14:textId="77777777" w:rsidR="00B37E88" w:rsidRDefault="00F65F7F">
      <w:pPr>
        <w:rPr>
          <w:sz w:val="20"/>
          <w:szCs w:val="20"/>
        </w:rPr>
      </w:pPr>
      <w:r>
        <w:rPr>
          <w:sz w:val="20"/>
          <w:szCs w:val="20"/>
        </w:rPr>
        <w:t>Universidad de Antioquia - www.udea.edu.co</w:t>
      </w:r>
    </w:p>
    <w:p w14:paraId="3A1B59E7" w14:textId="77777777" w:rsidR="00B37E88" w:rsidRDefault="00F65F7F" w:rsidP="003A5053">
      <w:pPr>
        <w:spacing w:line="276" w:lineRule="auto"/>
        <w:jc w:val="left"/>
        <w:rPr>
          <w:sz w:val="20"/>
          <w:szCs w:val="20"/>
        </w:rPr>
      </w:pPr>
      <w:r w:rsidRPr="003A5053">
        <w:rPr>
          <w:b/>
          <w:sz w:val="20"/>
          <w:szCs w:val="20"/>
        </w:rPr>
        <w:t>Rector:</w:t>
      </w:r>
      <w:r>
        <w:rPr>
          <w:sz w:val="20"/>
          <w:szCs w:val="20"/>
        </w:rPr>
        <w:t xml:space="preserve"> John Jairo Arboleda Céspedes.</w:t>
      </w:r>
    </w:p>
    <w:p w14:paraId="3A1B59E8" w14:textId="77777777" w:rsidR="00B37E88" w:rsidRDefault="00F65F7F" w:rsidP="003A5053">
      <w:pPr>
        <w:spacing w:line="276" w:lineRule="auto"/>
        <w:jc w:val="left"/>
        <w:rPr>
          <w:sz w:val="20"/>
          <w:szCs w:val="20"/>
        </w:rPr>
      </w:pPr>
      <w:r w:rsidRPr="003A5053">
        <w:rPr>
          <w:b/>
          <w:sz w:val="20"/>
          <w:szCs w:val="20"/>
        </w:rPr>
        <w:t>Decano:</w:t>
      </w:r>
      <w:r>
        <w:rPr>
          <w:sz w:val="20"/>
          <w:szCs w:val="20"/>
        </w:rPr>
        <w:t xml:space="preserve"> Julio Cesar Saldarriaga Molina</w:t>
      </w:r>
    </w:p>
    <w:p w14:paraId="3A1B59E9" w14:textId="3709B794" w:rsidR="00B37E88" w:rsidRDefault="00F65F7F" w:rsidP="003A5053">
      <w:pPr>
        <w:spacing w:line="276" w:lineRule="auto"/>
        <w:jc w:val="left"/>
        <w:rPr>
          <w:sz w:val="20"/>
          <w:szCs w:val="20"/>
        </w:rPr>
      </w:pPr>
      <w:r w:rsidRPr="00191E45">
        <w:rPr>
          <w:b/>
          <w:sz w:val="20"/>
          <w:szCs w:val="20"/>
        </w:rPr>
        <w:t>Jefe departamento:</w:t>
      </w:r>
      <w:r>
        <w:rPr>
          <w:sz w:val="20"/>
          <w:szCs w:val="20"/>
        </w:rPr>
        <w:t xml:space="preserve"> </w:t>
      </w:r>
      <w:r w:rsidR="003A5053">
        <w:rPr>
          <w:sz w:val="20"/>
          <w:szCs w:val="20"/>
        </w:rPr>
        <w:t xml:space="preserve">Danny Alexandro Múnera Ramírez </w:t>
      </w:r>
    </w:p>
    <w:p w14:paraId="0AD475F2" w14:textId="1E49AFCC" w:rsidR="00191E45" w:rsidRPr="00191E45" w:rsidRDefault="00191E45" w:rsidP="003A5053">
      <w:pPr>
        <w:spacing w:line="276" w:lineRule="auto"/>
        <w:jc w:val="left"/>
        <w:rPr>
          <w:sz w:val="20"/>
          <w:szCs w:val="20"/>
        </w:rPr>
      </w:pPr>
      <w:r w:rsidRPr="00191E45">
        <w:rPr>
          <w:b/>
          <w:sz w:val="20"/>
          <w:szCs w:val="20"/>
        </w:rPr>
        <w:t>Coordinador</w:t>
      </w:r>
      <w:r>
        <w:rPr>
          <w:b/>
          <w:sz w:val="20"/>
          <w:szCs w:val="20"/>
        </w:rPr>
        <w:t>a</w:t>
      </w:r>
      <w:r w:rsidRPr="00191E45">
        <w:rPr>
          <w:b/>
          <w:sz w:val="20"/>
          <w:szCs w:val="20"/>
        </w:rPr>
        <w:t xml:space="preserve"> del Programa: </w:t>
      </w:r>
      <w:r w:rsidRPr="00191E45">
        <w:rPr>
          <w:sz w:val="20"/>
          <w:szCs w:val="20"/>
        </w:rPr>
        <w:t>Maria Bernarda Salazar Sánchez</w:t>
      </w:r>
    </w:p>
    <w:p w14:paraId="3A1B59EA" w14:textId="77777777" w:rsidR="00B37E88" w:rsidRDefault="00B37E88">
      <w:pPr>
        <w:spacing w:line="276" w:lineRule="auto"/>
        <w:rPr>
          <w:sz w:val="20"/>
          <w:szCs w:val="20"/>
        </w:rPr>
      </w:pPr>
    </w:p>
    <w:p w14:paraId="3A1B59EB" w14:textId="77777777" w:rsidR="00B37E88" w:rsidRDefault="00F65F7F">
      <w:pPr>
        <w:spacing w:line="276" w:lineRule="auto"/>
      </w:pPr>
      <w:r>
        <w:rPr>
          <w:sz w:val="20"/>
          <w:szCs w:val="20"/>
        </w:rPr>
        <w:t>El contenido de esta obra corresponde al derecho de expresión de los autores y no compromete el pensamiento institucional de la Universidad de Antioquia ni desata su responsabilidad frente a terceros. Los autores asumen la responsabilidad por los derechos de autor y conexos.</w:t>
      </w:r>
    </w:p>
    <w:p w14:paraId="3A1B59EC" w14:textId="77777777" w:rsidR="00B37E88" w:rsidRDefault="00F65F7F">
      <w:pPr>
        <w:spacing w:after="160" w:line="259" w:lineRule="auto"/>
        <w:jc w:val="left"/>
        <w:rPr>
          <w:b/>
        </w:rPr>
      </w:pPr>
      <w:r>
        <w:br w:type="page"/>
      </w:r>
    </w:p>
    <w:p w14:paraId="3A1B59F0" w14:textId="77777777" w:rsidR="00B37E88" w:rsidRDefault="00F65F7F">
      <w:pPr>
        <w:jc w:val="center"/>
      </w:pPr>
      <w:r>
        <w:rPr>
          <w:b/>
        </w:rPr>
        <w:lastRenderedPageBreak/>
        <w:t>Dedicatoria</w:t>
      </w:r>
    </w:p>
    <w:p w14:paraId="3A1B59F1" w14:textId="77777777" w:rsidR="00B37E88" w:rsidRDefault="00B37E88">
      <w:pPr>
        <w:jc w:val="center"/>
      </w:pPr>
    </w:p>
    <w:p w14:paraId="3A1B59F2" w14:textId="77777777" w:rsidR="00B37E88" w:rsidRDefault="00F65F7F">
      <w:pPr>
        <w:tabs>
          <w:tab w:val="center" w:pos="4702"/>
          <w:tab w:val="right" w:pos="9404"/>
        </w:tabs>
        <w:jc w:val="left"/>
      </w:pPr>
      <w:r>
        <w:tab/>
        <w:t>Texto de dedicatoria centrado.</w:t>
      </w:r>
      <w:r>
        <w:tab/>
      </w:r>
    </w:p>
    <w:p w14:paraId="3A1B59F3" w14:textId="77777777" w:rsidR="00B37E88" w:rsidRDefault="00F65F7F">
      <w:r>
        <w:tab/>
      </w:r>
    </w:p>
    <w:p w14:paraId="3A1B59F4" w14:textId="77777777" w:rsidR="00B37E88" w:rsidRDefault="00B37E88"/>
    <w:p w14:paraId="3A1B59F5" w14:textId="77777777" w:rsidR="00B37E88" w:rsidRDefault="00F65F7F">
      <w:pPr>
        <w:tabs>
          <w:tab w:val="left" w:pos="7305"/>
        </w:tabs>
      </w:pPr>
      <w:r>
        <w:tab/>
      </w:r>
    </w:p>
    <w:p w14:paraId="3A1B59F6" w14:textId="77777777" w:rsidR="00B37E88" w:rsidRDefault="00B37E88"/>
    <w:p w14:paraId="3A1B59F7" w14:textId="77777777" w:rsidR="00B37E88" w:rsidRDefault="00B37E88"/>
    <w:p w14:paraId="3A1B59F8" w14:textId="77777777" w:rsidR="00B37E88" w:rsidRDefault="00B37E88"/>
    <w:p w14:paraId="3A1B59F9" w14:textId="77777777" w:rsidR="00B37E88" w:rsidRDefault="00B37E88"/>
    <w:p w14:paraId="3A1B59FA" w14:textId="77777777" w:rsidR="00B37E88" w:rsidRDefault="00B37E88"/>
    <w:p w14:paraId="3A1B59FB" w14:textId="77777777" w:rsidR="00B37E88" w:rsidRDefault="00B37E88"/>
    <w:p w14:paraId="3A1B59FC" w14:textId="77777777" w:rsidR="00B37E88" w:rsidRDefault="00B37E88"/>
    <w:p w14:paraId="3A1B59FD" w14:textId="77777777" w:rsidR="00B37E88" w:rsidRDefault="00F65F7F">
      <w:pPr>
        <w:jc w:val="center"/>
      </w:pPr>
      <w:r>
        <w:rPr>
          <w:b/>
        </w:rPr>
        <w:t>Agradecimientos</w:t>
      </w:r>
    </w:p>
    <w:p w14:paraId="3A1B59FE" w14:textId="77777777" w:rsidR="00B37E88" w:rsidRDefault="00B37E88">
      <w:pPr>
        <w:jc w:val="center"/>
      </w:pPr>
    </w:p>
    <w:p w14:paraId="3A1B59FF" w14:textId="77777777" w:rsidR="00B37E88" w:rsidRDefault="00F65F7F">
      <w:pPr>
        <w:jc w:val="center"/>
      </w:pPr>
      <w:r>
        <w:t>Texto de agradecimientos centrado.</w:t>
      </w:r>
    </w:p>
    <w:p w14:paraId="3A1B5A00" w14:textId="77777777" w:rsidR="00B37E88" w:rsidRDefault="00B37E88"/>
    <w:p w14:paraId="3A1B5A01" w14:textId="77777777" w:rsidR="00B37E88" w:rsidRDefault="00F65F7F">
      <w:r>
        <w:tab/>
      </w:r>
    </w:p>
    <w:p w14:paraId="3A1B5A02" w14:textId="77777777" w:rsidR="00B37E88" w:rsidRDefault="00B37E88"/>
    <w:p w14:paraId="3A1B5A03" w14:textId="77777777" w:rsidR="00B37E88" w:rsidRDefault="00B37E88"/>
    <w:p w14:paraId="3A1B5A04" w14:textId="77777777" w:rsidR="00B37E88" w:rsidRDefault="00B37E88"/>
    <w:p w14:paraId="3A1B5A05" w14:textId="77777777" w:rsidR="00B37E88" w:rsidRDefault="00F65F7F">
      <w:pPr>
        <w:spacing w:after="160" w:line="259" w:lineRule="auto"/>
        <w:jc w:val="left"/>
      </w:pPr>
      <w:r>
        <w:br w:type="page"/>
      </w:r>
    </w:p>
    <w:p w14:paraId="3A1B5A06" w14:textId="77777777" w:rsidR="00B37E88" w:rsidRDefault="00F65F7F">
      <w:pPr>
        <w:jc w:val="center"/>
        <w:rPr>
          <w:b/>
        </w:rPr>
      </w:pPr>
      <w:r>
        <w:rPr>
          <w:b/>
        </w:rPr>
        <w:lastRenderedPageBreak/>
        <w:t>Tabla de contenido</w:t>
      </w:r>
    </w:p>
    <w:sdt>
      <w:sdtPr>
        <w:rPr>
          <w:rFonts w:eastAsia="Times New Roman" w:cs="Times New Roman"/>
          <w:b w:val="0"/>
          <w:szCs w:val="24"/>
        </w:rPr>
        <w:id w:val="683865332"/>
        <w:docPartObj>
          <w:docPartGallery w:val="Table of Contents"/>
          <w:docPartUnique/>
        </w:docPartObj>
      </w:sdtPr>
      <w:sdtEndPr/>
      <w:sdtContent>
        <w:p w14:paraId="35DF39F2" w14:textId="77777777" w:rsidR="006167D9" w:rsidRPr="00AA146A" w:rsidRDefault="006167D9" w:rsidP="006167D9">
          <w:pPr>
            <w:pStyle w:val="TtuloTDC"/>
            <w:jc w:val="both"/>
            <w:rPr>
              <w:rFonts w:cs="Times New Roman"/>
              <w:color w:val="000000" w:themeColor="text1"/>
            </w:rPr>
          </w:pPr>
        </w:p>
        <w:p w14:paraId="770B0532" w14:textId="28B3612B" w:rsidR="006167D9" w:rsidRDefault="00E87B40" w:rsidP="2141E4B0">
          <w:pPr>
            <w:pStyle w:val="TDC1"/>
            <w:tabs>
              <w:tab w:val="clear" w:pos="9394"/>
              <w:tab w:val="left" w:pos="480"/>
              <w:tab w:val="right" w:leader="dot" w:pos="9390"/>
            </w:tabs>
            <w:rPr>
              <w:rStyle w:val="Hipervnculo"/>
              <w:noProof/>
            </w:rPr>
          </w:pPr>
          <w:r>
            <w:fldChar w:fldCharType="begin"/>
          </w:r>
          <w:r w:rsidR="006167D9">
            <w:instrText>TOC \o "1-3" \z \u \h</w:instrText>
          </w:r>
          <w:r>
            <w:fldChar w:fldCharType="separate"/>
          </w:r>
          <w:hyperlink w:anchor="_Toc1635945775">
            <w:r w:rsidR="2141E4B0" w:rsidRPr="2141E4B0">
              <w:rPr>
                <w:rStyle w:val="Hipervnculo"/>
              </w:rPr>
              <w:t>1.</w:t>
            </w:r>
            <w:r w:rsidR="006167D9">
              <w:tab/>
            </w:r>
            <w:r w:rsidR="2141E4B0" w:rsidRPr="2141E4B0">
              <w:rPr>
                <w:rStyle w:val="Hipervnculo"/>
              </w:rPr>
              <w:t>Introducción</w:t>
            </w:r>
            <w:r w:rsidR="006167D9">
              <w:tab/>
            </w:r>
            <w:r w:rsidR="006167D9">
              <w:fldChar w:fldCharType="begin"/>
            </w:r>
            <w:r w:rsidR="006167D9">
              <w:instrText>PAGEREF _Toc1635945775 \h</w:instrText>
            </w:r>
            <w:r w:rsidR="006167D9">
              <w:fldChar w:fldCharType="separate"/>
            </w:r>
            <w:r w:rsidR="2141E4B0" w:rsidRPr="2141E4B0">
              <w:rPr>
                <w:rStyle w:val="Hipervnculo"/>
              </w:rPr>
              <w:t>8</w:t>
            </w:r>
            <w:r w:rsidR="006167D9">
              <w:fldChar w:fldCharType="end"/>
            </w:r>
          </w:hyperlink>
        </w:p>
        <w:p w14:paraId="7CD33D0B" w14:textId="69E92831" w:rsidR="006167D9" w:rsidRDefault="00FF77A6" w:rsidP="2141E4B0">
          <w:pPr>
            <w:pStyle w:val="TDC1"/>
            <w:tabs>
              <w:tab w:val="clear" w:pos="9394"/>
              <w:tab w:val="left" w:pos="480"/>
              <w:tab w:val="right" w:leader="dot" w:pos="9390"/>
            </w:tabs>
            <w:rPr>
              <w:rStyle w:val="Hipervnculo"/>
              <w:noProof/>
            </w:rPr>
          </w:pPr>
          <w:hyperlink w:anchor="_Toc2121558573">
            <w:r w:rsidR="2141E4B0" w:rsidRPr="2141E4B0">
              <w:rPr>
                <w:rStyle w:val="Hipervnculo"/>
              </w:rPr>
              <w:t>2.</w:t>
            </w:r>
            <w:r w:rsidR="00E87B40">
              <w:tab/>
            </w:r>
            <w:r w:rsidR="2141E4B0" w:rsidRPr="2141E4B0">
              <w:rPr>
                <w:rStyle w:val="Hipervnculo"/>
              </w:rPr>
              <w:t>Materiales y Métodos</w:t>
            </w:r>
            <w:r w:rsidR="00E87B40">
              <w:tab/>
            </w:r>
            <w:r w:rsidR="00E87B40">
              <w:fldChar w:fldCharType="begin"/>
            </w:r>
            <w:r w:rsidR="00E87B40">
              <w:instrText>PAGEREF _Toc2121558573 \h</w:instrText>
            </w:r>
            <w:r w:rsidR="00E87B40">
              <w:fldChar w:fldCharType="separate"/>
            </w:r>
            <w:r w:rsidR="2141E4B0" w:rsidRPr="2141E4B0">
              <w:rPr>
                <w:rStyle w:val="Hipervnculo"/>
              </w:rPr>
              <w:t>8</w:t>
            </w:r>
            <w:r w:rsidR="00E87B40">
              <w:fldChar w:fldCharType="end"/>
            </w:r>
          </w:hyperlink>
        </w:p>
        <w:p w14:paraId="4ED9CA8D" w14:textId="51226D31" w:rsidR="006167D9" w:rsidRDefault="00FF77A6" w:rsidP="2141E4B0">
          <w:pPr>
            <w:pStyle w:val="TDC1"/>
            <w:tabs>
              <w:tab w:val="clear" w:pos="9394"/>
              <w:tab w:val="left" w:pos="480"/>
              <w:tab w:val="right" w:leader="dot" w:pos="9390"/>
            </w:tabs>
            <w:rPr>
              <w:rStyle w:val="Hipervnculo"/>
              <w:noProof/>
            </w:rPr>
          </w:pPr>
          <w:hyperlink w:anchor="_Toc1313315027">
            <w:r w:rsidR="2141E4B0" w:rsidRPr="2141E4B0">
              <w:rPr>
                <w:rStyle w:val="Hipervnculo"/>
              </w:rPr>
              <w:t>2.1.</w:t>
            </w:r>
            <w:r w:rsidR="00E87B40">
              <w:tab/>
            </w:r>
            <w:r w:rsidR="2141E4B0" w:rsidRPr="2141E4B0">
              <w:rPr>
                <w:rStyle w:val="Hipervnculo"/>
              </w:rPr>
              <w:t>Fuente de datos</w:t>
            </w:r>
            <w:r w:rsidR="00E87B40">
              <w:tab/>
            </w:r>
            <w:r w:rsidR="00E87B40">
              <w:fldChar w:fldCharType="begin"/>
            </w:r>
            <w:r w:rsidR="00E87B40">
              <w:instrText>PAGEREF _Toc1313315027 \h</w:instrText>
            </w:r>
            <w:r w:rsidR="00E87B40">
              <w:fldChar w:fldCharType="separate"/>
            </w:r>
            <w:r w:rsidR="2141E4B0" w:rsidRPr="2141E4B0">
              <w:rPr>
                <w:rStyle w:val="Hipervnculo"/>
              </w:rPr>
              <w:t>8</w:t>
            </w:r>
            <w:r w:rsidR="00E87B40">
              <w:fldChar w:fldCharType="end"/>
            </w:r>
          </w:hyperlink>
        </w:p>
        <w:p w14:paraId="143C714C" w14:textId="75590961" w:rsidR="006167D9" w:rsidRDefault="00FF77A6" w:rsidP="2141E4B0">
          <w:pPr>
            <w:pStyle w:val="TDC1"/>
            <w:tabs>
              <w:tab w:val="clear" w:pos="9394"/>
              <w:tab w:val="left" w:pos="480"/>
              <w:tab w:val="right" w:leader="dot" w:pos="9390"/>
            </w:tabs>
            <w:rPr>
              <w:rStyle w:val="Hipervnculo"/>
              <w:noProof/>
            </w:rPr>
          </w:pPr>
          <w:hyperlink w:anchor="_Toc1087037457">
            <w:r w:rsidR="2141E4B0" w:rsidRPr="2141E4B0">
              <w:rPr>
                <w:rStyle w:val="Hipervnculo"/>
              </w:rPr>
              <w:t>2.2.</w:t>
            </w:r>
            <w:r w:rsidR="00E87B40">
              <w:tab/>
            </w:r>
            <w:r w:rsidR="2141E4B0" w:rsidRPr="2141E4B0">
              <w:rPr>
                <w:rStyle w:val="Hipervnculo"/>
              </w:rPr>
              <w:t>Datasets</w:t>
            </w:r>
            <w:r w:rsidR="00E87B40">
              <w:tab/>
            </w:r>
            <w:r w:rsidR="00E87B40">
              <w:fldChar w:fldCharType="begin"/>
            </w:r>
            <w:r w:rsidR="00E87B40">
              <w:instrText>PAGEREF _Toc1087037457 \h</w:instrText>
            </w:r>
            <w:r w:rsidR="00E87B40">
              <w:fldChar w:fldCharType="separate"/>
            </w:r>
            <w:r w:rsidR="2141E4B0" w:rsidRPr="2141E4B0">
              <w:rPr>
                <w:rStyle w:val="Hipervnculo"/>
              </w:rPr>
              <w:t>9</w:t>
            </w:r>
            <w:r w:rsidR="00E87B40">
              <w:fldChar w:fldCharType="end"/>
            </w:r>
          </w:hyperlink>
        </w:p>
        <w:p w14:paraId="6DD31D90" w14:textId="032F5EA8" w:rsidR="006167D9" w:rsidRDefault="00FF77A6" w:rsidP="2141E4B0">
          <w:pPr>
            <w:pStyle w:val="TDC1"/>
            <w:tabs>
              <w:tab w:val="clear" w:pos="9394"/>
              <w:tab w:val="left" w:pos="480"/>
              <w:tab w:val="right" w:leader="dot" w:pos="9390"/>
            </w:tabs>
            <w:rPr>
              <w:rStyle w:val="Hipervnculo"/>
              <w:noProof/>
            </w:rPr>
          </w:pPr>
          <w:hyperlink w:anchor="_Toc2116183427">
            <w:r w:rsidR="2141E4B0" w:rsidRPr="2141E4B0">
              <w:rPr>
                <w:rStyle w:val="Hipervnculo"/>
              </w:rPr>
              <w:t>2.3.</w:t>
            </w:r>
            <w:r w:rsidR="00E87B40">
              <w:tab/>
            </w:r>
            <w:r w:rsidR="2141E4B0" w:rsidRPr="2141E4B0">
              <w:rPr>
                <w:rStyle w:val="Hipervnculo"/>
              </w:rPr>
              <w:t>Modelos</w:t>
            </w:r>
            <w:r w:rsidR="00E87B40">
              <w:tab/>
            </w:r>
            <w:r w:rsidR="00E87B40">
              <w:fldChar w:fldCharType="begin"/>
            </w:r>
            <w:r w:rsidR="00E87B40">
              <w:instrText>PAGEREF _Toc2116183427 \h</w:instrText>
            </w:r>
            <w:r w:rsidR="00E87B40">
              <w:fldChar w:fldCharType="separate"/>
            </w:r>
            <w:r w:rsidR="2141E4B0" w:rsidRPr="2141E4B0">
              <w:rPr>
                <w:rStyle w:val="Hipervnculo"/>
              </w:rPr>
              <w:t>9</w:t>
            </w:r>
            <w:r w:rsidR="00E87B40">
              <w:fldChar w:fldCharType="end"/>
            </w:r>
          </w:hyperlink>
        </w:p>
        <w:p w14:paraId="57221CEA" w14:textId="62BD886D" w:rsidR="006167D9" w:rsidRDefault="00FF77A6" w:rsidP="2141E4B0">
          <w:pPr>
            <w:pStyle w:val="TDC1"/>
            <w:tabs>
              <w:tab w:val="clear" w:pos="9394"/>
              <w:tab w:val="left" w:pos="480"/>
              <w:tab w:val="right" w:leader="dot" w:pos="9390"/>
            </w:tabs>
            <w:rPr>
              <w:rStyle w:val="Hipervnculo"/>
              <w:noProof/>
            </w:rPr>
          </w:pPr>
          <w:hyperlink w:anchor="_Toc960928280">
            <w:r w:rsidR="2141E4B0" w:rsidRPr="2141E4B0">
              <w:rPr>
                <w:rStyle w:val="Hipervnculo"/>
              </w:rPr>
              <w:t>2.4.</w:t>
            </w:r>
            <w:r w:rsidR="00E87B40">
              <w:tab/>
            </w:r>
            <w:r w:rsidR="2141E4B0" w:rsidRPr="2141E4B0">
              <w:rPr>
                <w:rStyle w:val="Hipervnculo"/>
              </w:rPr>
              <w:t>Metricas</w:t>
            </w:r>
            <w:r w:rsidR="00E87B40">
              <w:tab/>
            </w:r>
            <w:r w:rsidR="00E87B40">
              <w:fldChar w:fldCharType="begin"/>
            </w:r>
            <w:r w:rsidR="00E87B40">
              <w:instrText>PAGEREF _Toc960928280 \h</w:instrText>
            </w:r>
            <w:r w:rsidR="00E87B40">
              <w:fldChar w:fldCharType="separate"/>
            </w:r>
            <w:r w:rsidR="2141E4B0" w:rsidRPr="2141E4B0">
              <w:rPr>
                <w:rStyle w:val="Hipervnculo"/>
              </w:rPr>
              <w:t>9</w:t>
            </w:r>
            <w:r w:rsidR="00E87B40">
              <w:fldChar w:fldCharType="end"/>
            </w:r>
          </w:hyperlink>
        </w:p>
        <w:p w14:paraId="52BC23BC" w14:textId="329488BF" w:rsidR="006167D9" w:rsidRDefault="00FF77A6" w:rsidP="2141E4B0">
          <w:pPr>
            <w:pStyle w:val="TDC1"/>
            <w:tabs>
              <w:tab w:val="clear" w:pos="9394"/>
              <w:tab w:val="left" w:pos="480"/>
              <w:tab w:val="right" w:leader="dot" w:pos="9390"/>
            </w:tabs>
            <w:rPr>
              <w:rStyle w:val="Hipervnculo"/>
              <w:noProof/>
            </w:rPr>
          </w:pPr>
          <w:hyperlink w:anchor="_Toc1125955396">
            <w:r w:rsidR="2141E4B0" w:rsidRPr="2141E4B0">
              <w:rPr>
                <w:rStyle w:val="Hipervnculo"/>
              </w:rPr>
              <w:t>3.</w:t>
            </w:r>
            <w:r w:rsidR="00E87B40">
              <w:tab/>
            </w:r>
            <w:r w:rsidR="2141E4B0" w:rsidRPr="2141E4B0">
              <w:rPr>
                <w:rStyle w:val="Hipervnculo"/>
              </w:rPr>
              <w:t>Extracción de caracteristicas</w:t>
            </w:r>
            <w:r w:rsidR="00E87B40">
              <w:tab/>
            </w:r>
            <w:r w:rsidR="00E87B40">
              <w:fldChar w:fldCharType="begin"/>
            </w:r>
            <w:r w:rsidR="00E87B40">
              <w:instrText>PAGEREF _Toc1125955396 \h</w:instrText>
            </w:r>
            <w:r w:rsidR="00E87B40">
              <w:fldChar w:fldCharType="separate"/>
            </w:r>
            <w:r w:rsidR="2141E4B0" w:rsidRPr="2141E4B0">
              <w:rPr>
                <w:rStyle w:val="Hipervnculo"/>
              </w:rPr>
              <w:t>10</w:t>
            </w:r>
            <w:r w:rsidR="00E87B40">
              <w:fldChar w:fldCharType="end"/>
            </w:r>
          </w:hyperlink>
        </w:p>
        <w:p w14:paraId="16B3BE43" w14:textId="5D5E67B4" w:rsidR="006167D9" w:rsidRDefault="00FF77A6" w:rsidP="2141E4B0">
          <w:pPr>
            <w:pStyle w:val="TDC1"/>
            <w:tabs>
              <w:tab w:val="clear" w:pos="9394"/>
              <w:tab w:val="left" w:pos="480"/>
              <w:tab w:val="right" w:leader="dot" w:pos="9390"/>
            </w:tabs>
            <w:rPr>
              <w:rStyle w:val="Hipervnculo"/>
              <w:noProof/>
            </w:rPr>
          </w:pPr>
          <w:hyperlink w:anchor="_Toc1064731303">
            <w:r w:rsidR="2141E4B0" w:rsidRPr="2141E4B0">
              <w:rPr>
                <w:rStyle w:val="Hipervnculo"/>
              </w:rPr>
              <w:t>4.</w:t>
            </w:r>
            <w:r w:rsidR="00E87B40">
              <w:tab/>
            </w:r>
            <w:r w:rsidR="2141E4B0" w:rsidRPr="2141E4B0">
              <w:rPr>
                <w:rStyle w:val="Hipervnculo"/>
              </w:rPr>
              <w:t>Resultados</w:t>
            </w:r>
            <w:r w:rsidR="00E87B40">
              <w:tab/>
            </w:r>
            <w:r w:rsidR="00E87B40">
              <w:fldChar w:fldCharType="begin"/>
            </w:r>
            <w:r w:rsidR="00E87B40">
              <w:instrText>PAGEREF _Toc1064731303 \h</w:instrText>
            </w:r>
            <w:r w:rsidR="00E87B40">
              <w:fldChar w:fldCharType="separate"/>
            </w:r>
            <w:r w:rsidR="2141E4B0" w:rsidRPr="2141E4B0">
              <w:rPr>
                <w:rStyle w:val="Hipervnculo"/>
              </w:rPr>
              <w:t>10</w:t>
            </w:r>
            <w:r w:rsidR="00E87B40">
              <w:fldChar w:fldCharType="end"/>
            </w:r>
          </w:hyperlink>
        </w:p>
        <w:p w14:paraId="0896D773" w14:textId="5F78EAF5" w:rsidR="006167D9" w:rsidRDefault="00FF77A6" w:rsidP="2141E4B0">
          <w:pPr>
            <w:pStyle w:val="TDC1"/>
            <w:tabs>
              <w:tab w:val="clear" w:pos="9394"/>
              <w:tab w:val="left" w:pos="480"/>
              <w:tab w:val="right" w:leader="dot" w:pos="9390"/>
            </w:tabs>
            <w:rPr>
              <w:rStyle w:val="Hipervnculo"/>
              <w:noProof/>
            </w:rPr>
          </w:pPr>
          <w:hyperlink w:anchor="_Toc2058055846">
            <w:r w:rsidR="2141E4B0" w:rsidRPr="2141E4B0">
              <w:rPr>
                <w:rStyle w:val="Hipervnculo"/>
              </w:rPr>
              <w:t>5.</w:t>
            </w:r>
            <w:r w:rsidR="00E87B40">
              <w:tab/>
            </w:r>
            <w:r w:rsidR="2141E4B0" w:rsidRPr="2141E4B0">
              <w:rPr>
                <w:rStyle w:val="Hipervnculo"/>
              </w:rPr>
              <w:t>Conclusiones</w:t>
            </w:r>
            <w:r w:rsidR="00E87B40">
              <w:tab/>
            </w:r>
            <w:r w:rsidR="00E87B40">
              <w:fldChar w:fldCharType="begin"/>
            </w:r>
            <w:r w:rsidR="00E87B40">
              <w:instrText>PAGEREF _Toc2058055846 \h</w:instrText>
            </w:r>
            <w:r w:rsidR="00E87B40">
              <w:fldChar w:fldCharType="separate"/>
            </w:r>
            <w:r w:rsidR="2141E4B0" w:rsidRPr="2141E4B0">
              <w:rPr>
                <w:rStyle w:val="Hipervnculo"/>
              </w:rPr>
              <w:t>10</w:t>
            </w:r>
            <w:r w:rsidR="00E87B40">
              <w:fldChar w:fldCharType="end"/>
            </w:r>
          </w:hyperlink>
        </w:p>
        <w:p w14:paraId="1DD418B7" w14:textId="546839D4" w:rsidR="006167D9" w:rsidRDefault="00FF77A6" w:rsidP="2141E4B0">
          <w:pPr>
            <w:pStyle w:val="TDC1"/>
            <w:tabs>
              <w:tab w:val="clear" w:pos="9394"/>
              <w:tab w:val="right" w:leader="dot" w:pos="9390"/>
            </w:tabs>
            <w:rPr>
              <w:rStyle w:val="Hipervnculo"/>
              <w:noProof/>
            </w:rPr>
          </w:pPr>
          <w:hyperlink w:anchor="_Toc2064098208">
            <w:r w:rsidR="2141E4B0" w:rsidRPr="2141E4B0">
              <w:rPr>
                <w:rStyle w:val="Hipervnculo"/>
              </w:rPr>
              <w:t>Referencias</w:t>
            </w:r>
            <w:r w:rsidR="00E87B40">
              <w:tab/>
            </w:r>
            <w:r w:rsidR="00E87B40">
              <w:fldChar w:fldCharType="begin"/>
            </w:r>
            <w:r w:rsidR="00E87B40">
              <w:instrText>PAGEREF _Toc2064098208 \h</w:instrText>
            </w:r>
            <w:r w:rsidR="00E87B40">
              <w:fldChar w:fldCharType="separate"/>
            </w:r>
            <w:r w:rsidR="2141E4B0" w:rsidRPr="2141E4B0">
              <w:rPr>
                <w:rStyle w:val="Hipervnculo"/>
              </w:rPr>
              <w:t>11</w:t>
            </w:r>
            <w:r w:rsidR="00E87B40">
              <w:fldChar w:fldCharType="end"/>
            </w:r>
          </w:hyperlink>
        </w:p>
        <w:p w14:paraId="6CC4F853" w14:textId="10B44715" w:rsidR="006167D9" w:rsidRDefault="00FF77A6" w:rsidP="2141E4B0">
          <w:pPr>
            <w:pStyle w:val="TDC1"/>
            <w:tabs>
              <w:tab w:val="clear" w:pos="9394"/>
              <w:tab w:val="right" w:leader="dot" w:pos="9390"/>
            </w:tabs>
            <w:rPr>
              <w:rStyle w:val="Hipervnculo"/>
              <w:noProof/>
            </w:rPr>
          </w:pPr>
          <w:hyperlink w:anchor="_Toc1656960065">
            <w:r w:rsidR="2141E4B0" w:rsidRPr="2141E4B0">
              <w:rPr>
                <w:rStyle w:val="Hipervnculo"/>
              </w:rPr>
              <w:t>Referencias</w:t>
            </w:r>
            <w:r w:rsidR="00E87B40">
              <w:tab/>
            </w:r>
            <w:r w:rsidR="00E87B40">
              <w:fldChar w:fldCharType="begin"/>
            </w:r>
            <w:r w:rsidR="00E87B40">
              <w:instrText>PAGEREF _Toc1656960065 \h</w:instrText>
            </w:r>
            <w:r w:rsidR="00E87B40">
              <w:fldChar w:fldCharType="separate"/>
            </w:r>
            <w:r w:rsidR="2141E4B0" w:rsidRPr="2141E4B0">
              <w:rPr>
                <w:rStyle w:val="Hipervnculo"/>
              </w:rPr>
              <w:t>11</w:t>
            </w:r>
            <w:r w:rsidR="00E87B40">
              <w:fldChar w:fldCharType="end"/>
            </w:r>
          </w:hyperlink>
          <w:r w:rsidR="00E87B40">
            <w:fldChar w:fldCharType="end"/>
          </w:r>
        </w:p>
      </w:sdtContent>
    </w:sdt>
    <w:p w14:paraId="03EF32D4" w14:textId="3330ED43" w:rsidR="006167D9" w:rsidRPr="00AA146A" w:rsidRDefault="006167D9" w:rsidP="006167D9">
      <w:pPr>
        <w:rPr>
          <w:color w:val="000000" w:themeColor="text1"/>
        </w:rPr>
      </w:pPr>
    </w:p>
    <w:p w14:paraId="3A1B5A35" w14:textId="4F6C05B3" w:rsidR="00B37E88" w:rsidRDefault="00F65F7F">
      <w:pPr>
        <w:jc w:val="center"/>
        <w:rPr>
          <w:b/>
        </w:rPr>
      </w:pPr>
      <w:r>
        <w:t xml:space="preserve"> </w:t>
      </w:r>
      <w:r>
        <w:br w:type="page"/>
      </w:r>
    </w:p>
    <w:p w14:paraId="3A1B5A36" w14:textId="2503EE44" w:rsidR="00B37E88" w:rsidRDefault="00F65F7F" w:rsidP="59579CD9">
      <w:pPr>
        <w:jc w:val="center"/>
        <w:rPr>
          <w:b/>
          <w:bCs/>
        </w:rPr>
      </w:pPr>
      <w:r w:rsidRPr="24F8CF3E">
        <w:rPr>
          <w:b/>
          <w:bCs/>
        </w:rPr>
        <w:lastRenderedPageBreak/>
        <w:t xml:space="preserve">Lista de </w:t>
      </w:r>
      <w:r w:rsidR="5285FE1A" w:rsidRPr="24F8CF3E">
        <w:rPr>
          <w:b/>
          <w:bCs/>
        </w:rPr>
        <w:t>Figuras</w:t>
      </w:r>
    </w:p>
    <w:p w14:paraId="515B1D2A" w14:textId="36AEC9E4" w:rsidR="00983E1E" w:rsidRPr="00AA146A" w:rsidRDefault="00983E1E" w:rsidP="00983E1E">
      <w:pPr>
        <w:spacing w:line="480" w:lineRule="auto"/>
        <w:rPr>
          <w:b/>
          <w:bCs/>
          <w:color w:val="000000" w:themeColor="text1"/>
        </w:rPr>
      </w:pPr>
    </w:p>
    <w:p w14:paraId="2F7AA8C7" w14:textId="77777777" w:rsidR="00983E1E" w:rsidRPr="00AA146A" w:rsidRDefault="00983E1E" w:rsidP="00983E1E">
      <w:pPr>
        <w:spacing w:line="480" w:lineRule="auto"/>
        <w:rPr>
          <w:b/>
          <w:bCs/>
          <w:color w:val="000000" w:themeColor="text1"/>
        </w:rPr>
      </w:pPr>
    </w:p>
    <w:p w14:paraId="3A1B5A3B" w14:textId="79184EFC" w:rsidR="00B37E88" w:rsidRDefault="00B37E88">
      <w:pPr>
        <w:jc w:val="center"/>
      </w:pPr>
    </w:p>
    <w:p w14:paraId="3A1B5A3C" w14:textId="77777777" w:rsidR="00B37E88" w:rsidRDefault="00F65F7F">
      <w:pPr>
        <w:spacing w:after="160" w:line="259" w:lineRule="auto"/>
        <w:jc w:val="left"/>
      </w:pPr>
      <w:r>
        <w:br w:type="page"/>
      </w:r>
    </w:p>
    <w:p w14:paraId="3A1B5A3D" w14:textId="65DB02D0" w:rsidR="00B37E88" w:rsidRDefault="00F65F7F">
      <w:pPr>
        <w:jc w:val="center"/>
        <w:rPr>
          <w:b/>
        </w:rPr>
      </w:pPr>
      <w:r>
        <w:rPr>
          <w:b/>
        </w:rPr>
        <w:lastRenderedPageBreak/>
        <w:t xml:space="preserve">Lista de </w:t>
      </w:r>
      <w:r w:rsidR="00983E1E">
        <w:rPr>
          <w:b/>
        </w:rPr>
        <w:t>Tablas</w:t>
      </w:r>
    </w:p>
    <w:p w14:paraId="271A4428" w14:textId="25F72CDE" w:rsidR="00AB7AAA" w:rsidRDefault="00983E1E">
      <w:pPr>
        <w:pStyle w:val="Tabladeilustraciones"/>
        <w:tabs>
          <w:tab w:val="right" w:leader="dot" w:pos="8495"/>
        </w:tabs>
        <w:rPr>
          <w:rFonts w:asciiTheme="minorHAnsi" w:eastAsiaTheme="minorEastAsia" w:hAnsiTheme="minorHAnsi" w:cstheme="minorBidi"/>
          <w:noProof/>
          <w:kern w:val="2"/>
          <w:lang w:val="es-ES" w:eastAsia="ja-JP"/>
          <w14:ligatures w14:val="standardContextual"/>
        </w:rPr>
      </w:pPr>
      <w:r w:rsidRPr="00AA146A">
        <w:rPr>
          <w:i/>
          <w:iCs/>
          <w:color w:val="000000" w:themeColor="text1"/>
        </w:rPr>
        <w:fldChar w:fldCharType="begin"/>
      </w:r>
      <w:r w:rsidRPr="00AA146A">
        <w:rPr>
          <w:color w:val="000000" w:themeColor="text1"/>
        </w:rPr>
        <w:instrText xml:space="preserve"> TOC \h \z \c "Tabla" </w:instrText>
      </w:r>
      <w:r w:rsidRPr="00AA146A">
        <w:rPr>
          <w:i/>
          <w:iCs/>
          <w:color w:val="000000" w:themeColor="text1"/>
        </w:rPr>
        <w:fldChar w:fldCharType="separate"/>
      </w:r>
      <w:hyperlink w:anchor="_Toc195556020" w:history="1">
        <w:r w:rsidR="00AB7AAA" w:rsidRPr="00135C7D">
          <w:rPr>
            <w:rStyle w:val="Hipervnculo"/>
            <w:noProof/>
          </w:rPr>
          <w:t>Tabla 1. Reporte de clasificación para la red U-Net.</w:t>
        </w:r>
        <w:r w:rsidR="00AB7AAA">
          <w:rPr>
            <w:noProof/>
            <w:webHidden/>
          </w:rPr>
          <w:tab/>
        </w:r>
        <w:r w:rsidR="00AB7AAA">
          <w:rPr>
            <w:noProof/>
            <w:webHidden/>
          </w:rPr>
          <w:fldChar w:fldCharType="begin"/>
        </w:r>
        <w:r w:rsidR="00AB7AAA">
          <w:rPr>
            <w:noProof/>
            <w:webHidden/>
          </w:rPr>
          <w:instrText xml:space="preserve"> PAGEREF _Toc195556020 \h </w:instrText>
        </w:r>
        <w:r w:rsidR="00AB7AAA">
          <w:rPr>
            <w:noProof/>
            <w:webHidden/>
          </w:rPr>
        </w:r>
        <w:r w:rsidR="00AB7AAA">
          <w:rPr>
            <w:noProof/>
            <w:webHidden/>
          </w:rPr>
          <w:fldChar w:fldCharType="separate"/>
        </w:r>
        <w:r w:rsidR="00AB7AAA">
          <w:rPr>
            <w:noProof/>
            <w:webHidden/>
          </w:rPr>
          <w:t>10</w:t>
        </w:r>
        <w:r w:rsidR="00AB7AAA">
          <w:rPr>
            <w:noProof/>
            <w:webHidden/>
          </w:rPr>
          <w:fldChar w:fldCharType="end"/>
        </w:r>
      </w:hyperlink>
    </w:p>
    <w:p w14:paraId="3A1B5A43" w14:textId="35B57F2F" w:rsidR="00B37E88" w:rsidRDefault="00983E1E" w:rsidP="00983E1E">
      <w:r w:rsidRPr="00AA146A">
        <w:rPr>
          <w:color w:val="000000" w:themeColor="text1"/>
        </w:rPr>
        <w:fldChar w:fldCharType="end"/>
      </w:r>
    </w:p>
    <w:p w14:paraId="3A1B5A44" w14:textId="77777777" w:rsidR="00B37E88" w:rsidRDefault="00B37E88"/>
    <w:p w14:paraId="3A1B5A45" w14:textId="77777777" w:rsidR="00B37E88" w:rsidRDefault="00F65F7F">
      <w:pPr>
        <w:spacing w:after="160" w:line="259" w:lineRule="auto"/>
        <w:jc w:val="left"/>
      </w:pPr>
      <w:r>
        <w:br w:type="page"/>
      </w:r>
    </w:p>
    <w:p w14:paraId="3A1B5A46" w14:textId="77777777" w:rsidR="00B37E88" w:rsidRDefault="00F65F7F">
      <w:pPr>
        <w:jc w:val="center"/>
        <w:rPr>
          <w:b/>
        </w:rPr>
      </w:pPr>
      <w:bookmarkStart w:id="10" w:name="_heading=h.2s8eyo1" w:colFirst="0" w:colLast="0"/>
      <w:bookmarkEnd w:id="10"/>
      <w:r>
        <w:rPr>
          <w:b/>
        </w:rPr>
        <w:lastRenderedPageBreak/>
        <w:t>Siglas, acrónimos y abreviaturas</w:t>
      </w:r>
    </w:p>
    <w:p w14:paraId="3A1B5A47" w14:textId="77777777" w:rsidR="00B37E88" w:rsidRDefault="00B37E88"/>
    <w:p w14:paraId="3A1B5A48" w14:textId="77777777" w:rsidR="00B37E88" w:rsidRDefault="00F65F7F">
      <w:r>
        <w:rPr>
          <w:b/>
        </w:rPr>
        <w:t>APA</w:t>
      </w:r>
      <w:r>
        <w:tab/>
      </w:r>
      <w:r>
        <w:tab/>
      </w:r>
      <w:r>
        <w:tab/>
        <w:t xml:space="preserve">American </w:t>
      </w:r>
      <w:proofErr w:type="spellStart"/>
      <w:r>
        <w:t>Psychological</w:t>
      </w:r>
      <w:proofErr w:type="spellEnd"/>
      <w:r>
        <w:t xml:space="preserve"> </w:t>
      </w:r>
      <w:proofErr w:type="spellStart"/>
      <w:r>
        <w:t>Association</w:t>
      </w:r>
      <w:proofErr w:type="spellEnd"/>
    </w:p>
    <w:p w14:paraId="3A1B5A49" w14:textId="77777777" w:rsidR="00B37E88" w:rsidRPr="003A5053" w:rsidRDefault="00F65F7F">
      <w:pPr>
        <w:rPr>
          <w:lang w:val="en-US"/>
        </w:rPr>
      </w:pPr>
      <w:proofErr w:type="spellStart"/>
      <w:r w:rsidRPr="003A5053">
        <w:rPr>
          <w:b/>
          <w:lang w:val="en-US"/>
        </w:rPr>
        <w:t>Cms</w:t>
      </w:r>
      <w:proofErr w:type="spellEnd"/>
      <w:r w:rsidRPr="003A5053">
        <w:rPr>
          <w:b/>
          <w:lang w:val="en-US"/>
        </w:rPr>
        <w:t>.</w:t>
      </w:r>
      <w:r w:rsidRPr="003A5053">
        <w:rPr>
          <w:lang w:val="en-US"/>
        </w:rPr>
        <w:tab/>
      </w:r>
      <w:r w:rsidRPr="003A5053">
        <w:rPr>
          <w:lang w:val="en-US"/>
        </w:rPr>
        <w:tab/>
      </w:r>
      <w:r w:rsidRPr="003A5053">
        <w:rPr>
          <w:lang w:val="en-US"/>
        </w:rPr>
        <w:tab/>
      </w:r>
      <w:proofErr w:type="spellStart"/>
      <w:r w:rsidRPr="003A5053">
        <w:rPr>
          <w:lang w:val="en-US"/>
        </w:rPr>
        <w:t>Centímetros</w:t>
      </w:r>
      <w:proofErr w:type="spellEnd"/>
    </w:p>
    <w:p w14:paraId="3A1B5A4A" w14:textId="77777777" w:rsidR="00B37E88" w:rsidRPr="003A5053" w:rsidRDefault="00F65F7F">
      <w:pPr>
        <w:rPr>
          <w:lang w:val="en-US"/>
        </w:rPr>
      </w:pPr>
      <w:r w:rsidRPr="003A5053">
        <w:rPr>
          <w:b/>
          <w:lang w:val="en-US"/>
        </w:rPr>
        <w:t>ERIC</w:t>
      </w:r>
      <w:r w:rsidRPr="003A5053">
        <w:rPr>
          <w:lang w:val="en-US"/>
        </w:rPr>
        <w:tab/>
      </w:r>
      <w:r w:rsidRPr="003A5053">
        <w:rPr>
          <w:lang w:val="en-US"/>
        </w:rPr>
        <w:tab/>
      </w:r>
      <w:r w:rsidRPr="003A5053">
        <w:rPr>
          <w:lang w:val="en-US"/>
        </w:rPr>
        <w:tab/>
        <w:t>Education Resources Information Center</w:t>
      </w:r>
    </w:p>
    <w:p w14:paraId="3A1B5A4B" w14:textId="77777777" w:rsidR="00B37E88" w:rsidRPr="003A5053" w:rsidRDefault="00F65F7F">
      <w:pPr>
        <w:rPr>
          <w:lang w:val="en-US"/>
        </w:rPr>
      </w:pPr>
      <w:r w:rsidRPr="003A5053">
        <w:rPr>
          <w:b/>
          <w:lang w:val="en-US"/>
        </w:rPr>
        <w:t>Esp.</w:t>
      </w:r>
      <w:r w:rsidRPr="003A5053">
        <w:rPr>
          <w:lang w:val="en-US"/>
        </w:rPr>
        <w:tab/>
      </w:r>
      <w:r w:rsidRPr="003A5053">
        <w:rPr>
          <w:lang w:val="en-US"/>
        </w:rPr>
        <w:tab/>
      </w:r>
      <w:r w:rsidRPr="003A5053">
        <w:rPr>
          <w:lang w:val="en-US"/>
        </w:rPr>
        <w:tab/>
      </w:r>
      <w:proofErr w:type="spellStart"/>
      <w:r w:rsidRPr="003A5053">
        <w:rPr>
          <w:lang w:val="en-US"/>
        </w:rPr>
        <w:t>Especialista</w:t>
      </w:r>
      <w:proofErr w:type="spellEnd"/>
    </w:p>
    <w:p w14:paraId="3A1B5A4C" w14:textId="77777777" w:rsidR="00B37E88" w:rsidRPr="003A5053" w:rsidRDefault="00F65F7F">
      <w:pPr>
        <w:rPr>
          <w:lang w:val="en-US"/>
        </w:rPr>
      </w:pPr>
      <w:r w:rsidRPr="003A5053">
        <w:rPr>
          <w:b/>
          <w:lang w:val="en-US"/>
        </w:rPr>
        <w:t>MP</w:t>
      </w:r>
      <w:r w:rsidRPr="003A5053">
        <w:rPr>
          <w:lang w:val="en-US"/>
        </w:rPr>
        <w:tab/>
      </w:r>
      <w:r w:rsidRPr="003A5053">
        <w:rPr>
          <w:lang w:val="en-US"/>
        </w:rPr>
        <w:tab/>
      </w:r>
      <w:r w:rsidRPr="003A5053">
        <w:rPr>
          <w:lang w:val="en-US"/>
        </w:rPr>
        <w:tab/>
        <w:t>Magistrado Ponente</w:t>
      </w:r>
    </w:p>
    <w:p w14:paraId="3A1B5A4D" w14:textId="77777777" w:rsidR="00B37E88" w:rsidRPr="003A5053" w:rsidRDefault="00F65F7F">
      <w:pPr>
        <w:rPr>
          <w:lang w:val="en-US"/>
        </w:rPr>
      </w:pPr>
      <w:r w:rsidRPr="003A5053">
        <w:rPr>
          <w:b/>
          <w:lang w:val="en-US"/>
        </w:rPr>
        <w:t>MSc</w:t>
      </w:r>
      <w:r w:rsidRPr="003A5053">
        <w:rPr>
          <w:lang w:val="en-US"/>
        </w:rPr>
        <w:tab/>
      </w:r>
      <w:r w:rsidRPr="003A5053">
        <w:rPr>
          <w:lang w:val="en-US"/>
        </w:rPr>
        <w:tab/>
      </w:r>
      <w:r w:rsidRPr="003A5053">
        <w:rPr>
          <w:lang w:val="en-US"/>
        </w:rPr>
        <w:tab/>
        <w:t>Magister Scientiae</w:t>
      </w:r>
    </w:p>
    <w:p w14:paraId="3A1B5A4E" w14:textId="77777777" w:rsidR="00B37E88" w:rsidRPr="003A5053" w:rsidRDefault="00F65F7F">
      <w:pPr>
        <w:rPr>
          <w:lang w:val="en-US"/>
        </w:rPr>
      </w:pPr>
      <w:proofErr w:type="spellStart"/>
      <w:r w:rsidRPr="003A5053">
        <w:rPr>
          <w:b/>
          <w:lang w:val="en-US"/>
        </w:rPr>
        <w:t>Párr</w:t>
      </w:r>
      <w:proofErr w:type="spellEnd"/>
      <w:r w:rsidRPr="003A5053">
        <w:rPr>
          <w:b/>
          <w:lang w:val="en-US"/>
        </w:rPr>
        <w:t>.</w:t>
      </w:r>
      <w:r w:rsidRPr="003A5053">
        <w:rPr>
          <w:lang w:val="en-US"/>
        </w:rPr>
        <w:tab/>
      </w:r>
      <w:r w:rsidRPr="003A5053">
        <w:rPr>
          <w:lang w:val="en-US"/>
        </w:rPr>
        <w:tab/>
      </w:r>
      <w:r w:rsidRPr="003A5053">
        <w:rPr>
          <w:lang w:val="en-US"/>
        </w:rPr>
        <w:tab/>
      </w:r>
      <w:proofErr w:type="spellStart"/>
      <w:r w:rsidRPr="003A5053">
        <w:rPr>
          <w:lang w:val="en-US"/>
        </w:rPr>
        <w:t>Párrafo</w:t>
      </w:r>
      <w:proofErr w:type="spellEnd"/>
    </w:p>
    <w:p w14:paraId="3A1B5A4F" w14:textId="77777777" w:rsidR="00B37E88" w:rsidRPr="003A5053" w:rsidRDefault="00F65F7F">
      <w:pPr>
        <w:rPr>
          <w:lang w:val="en-US"/>
        </w:rPr>
      </w:pPr>
      <w:r w:rsidRPr="003A5053">
        <w:rPr>
          <w:b/>
          <w:lang w:val="en-US"/>
        </w:rPr>
        <w:t>PhD</w:t>
      </w:r>
      <w:r w:rsidRPr="003A5053">
        <w:rPr>
          <w:lang w:val="en-US"/>
        </w:rPr>
        <w:tab/>
      </w:r>
      <w:r w:rsidRPr="003A5053">
        <w:rPr>
          <w:lang w:val="en-US"/>
        </w:rPr>
        <w:tab/>
      </w:r>
      <w:r w:rsidRPr="003A5053">
        <w:rPr>
          <w:lang w:val="en-US"/>
        </w:rPr>
        <w:tab/>
      </w:r>
      <w:proofErr w:type="spellStart"/>
      <w:r w:rsidRPr="003A5053">
        <w:rPr>
          <w:lang w:val="en-US"/>
        </w:rPr>
        <w:t>Philosophiae</w:t>
      </w:r>
      <w:proofErr w:type="spellEnd"/>
      <w:r w:rsidRPr="003A5053">
        <w:rPr>
          <w:lang w:val="en-US"/>
        </w:rPr>
        <w:t xml:space="preserve"> Doctor</w:t>
      </w:r>
    </w:p>
    <w:p w14:paraId="3A1B5A50" w14:textId="77777777" w:rsidR="00B37E88" w:rsidRPr="003A5053" w:rsidRDefault="00F65F7F">
      <w:pPr>
        <w:rPr>
          <w:lang w:val="en-US"/>
        </w:rPr>
      </w:pPr>
      <w:r w:rsidRPr="003A5053">
        <w:rPr>
          <w:b/>
          <w:lang w:val="en-US"/>
        </w:rPr>
        <w:t>PBQ-SF</w:t>
      </w:r>
      <w:r w:rsidRPr="003A5053">
        <w:rPr>
          <w:lang w:val="en-US"/>
        </w:rPr>
        <w:t xml:space="preserve"> </w:t>
      </w:r>
      <w:r w:rsidRPr="003A5053">
        <w:rPr>
          <w:lang w:val="en-US"/>
        </w:rPr>
        <w:tab/>
      </w:r>
      <w:r w:rsidRPr="003A5053">
        <w:rPr>
          <w:lang w:val="en-US"/>
        </w:rPr>
        <w:tab/>
        <w:t>Personality Belief Questionnaire Short Form</w:t>
      </w:r>
    </w:p>
    <w:p w14:paraId="3A1B5A51" w14:textId="77777777" w:rsidR="00B37E88" w:rsidRDefault="00F65F7F">
      <w:proofErr w:type="spellStart"/>
      <w:r>
        <w:rPr>
          <w:b/>
        </w:rPr>
        <w:t>PostDoc</w:t>
      </w:r>
      <w:proofErr w:type="spellEnd"/>
      <w:r>
        <w:tab/>
      </w:r>
      <w:r>
        <w:tab/>
      </w:r>
      <w:proofErr w:type="spellStart"/>
      <w:r>
        <w:t>PostDoctor</w:t>
      </w:r>
      <w:proofErr w:type="spellEnd"/>
    </w:p>
    <w:p w14:paraId="3A1B5A52" w14:textId="77777777" w:rsidR="00B37E88" w:rsidRDefault="00F65F7F">
      <w:r w:rsidRPr="7F9F4BAD">
        <w:rPr>
          <w:b/>
          <w:bCs/>
        </w:rPr>
        <w:t>UdeA</w:t>
      </w:r>
      <w:r>
        <w:tab/>
      </w:r>
      <w:r>
        <w:tab/>
      </w:r>
      <w:r>
        <w:tab/>
        <w:t>Universidad de Antioquia</w:t>
      </w:r>
    </w:p>
    <w:p w14:paraId="289D7DE9" w14:textId="1060BA47" w:rsidR="79D34C50" w:rsidRDefault="79D34C50" w:rsidP="7F9F4BAD">
      <w:r w:rsidRPr="7F9F4BAD">
        <w:rPr>
          <w:b/>
          <w:bCs/>
        </w:rPr>
        <w:t>IHM</w:t>
      </w:r>
      <w:r>
        <w:tab/>
      </w:r>
      <w:r>
        <w:tab/>
      </w:r>
      <w:r>
        <w:tab/>
        <w:t>Interacción Hombre Maquina</w:t>
      </w:r>
    </w:p>
    <w:p w14:paraId="3ED19929" w14:textId="271FD68A" w:rsidR="001913BA" w:rsidRDefault="001913BA" w:rsidP="001913BA">
      <w:r>
        <w:rPr>
          <w:b/>
          <w:bCs/>
        </w:rPr>
        <w:t>EMG</w:t>
      </w:r>
      <w:r>
        <w:tab/>
      </w:r>
      <w:r>
        <w:tab/>
      </w:r>
      <w:r>
        <w:tab/>
      </w:r>
      <w:r>
        <w:t>Electromiografía</w:t>
      </w:r>
    </w:p>
    <w:p w14:paraId="5BAB85E7" w14:textId="6B5ED922" w:rsidR="7F9F4BAD" w:rsidRDefault="7F9F4BAD"/>
    <w:p w14:paraId="3A1B5A53" w14:textId="77777777" w:rsidR="00B37E88" w:rsidRDefault="00B37E88"/>
    <w:p w14:paraId="3A1B5A54" w14:textId="77777777" w:rsidR="00B37E88" w:rsidRDefault="00B37E88"/>
    <w:p w14:paraId="3A1B5A55" w14:textId="77777777" w:rsidR="00B37E88" w:rsidRDefault="00B37E88"/>
    <w:p w14:paraId="3A1B5A56" w14:textId="77777777" w:rsidR="00B37E88" w:rsidRDefault="00B37E88"/>
    <w:p w14:paraId="3A1B5A57" w14:textId="77777777" w:rsidR="00B37E88" w:rsidRDefault="00B37E88"/>
    <w:p w14:paraId="3A1B5A58" w14:textId="77777777" w:rsidR="00B37E88" w:rsidRDefault="00B37E88"/>
    <w:p w14:paraId="3A1B5A59" w14:textId="77777777" w:rsidR="00B37E88" w:rsidRDefault="00B37E88"/>
    <w:p w14:paraId="3A1B5A5A" w14:textId="77777777" w:rsidR="00B37E88" w:rsidRDefault="00B37E88"/>
    <w:p w14:paraId="3A1B5A5B" w14:textId="77777777" w:rsidR="00B37E88" w:rsidRDefault="00B37E88"/>
    <w:p w14:paraId="3A1B5A5C" w14:textId="77777777" w:rsidR="00B37E88" w:rsidRDefault="00B37E88"/>
    <w:p w14:paraId="3A1B5A5D" w14:textId="77777777" w:rsidR="00B37E88" w:rsidRDefault="00B37E88"/>
    <w:p w14:paraId="3A1B5A5E" w14:textId="77777777" w:rsidR="00B37E88" w:rsidRDefault="00B37E88"/>
    <w:p w14:paraId="3A1B5A5F" w14:textId="77777777" w:rsidR="00B37E88" w:rsidRDefault="00F65F7F">
      <w:pPr>
        <w:spacing w:after="160" w:line="259" w:lineRule="auto"/>
        <w:jc w:val="left"/>
        <w:rPr>
          <w:b/>
        </w:rPr>
      </w:pPr>
      <w:bookmarkStart w:id="11" w:name="_heading=h.17dp8vu" w:colFirst="0" w:colLast="0"/>
      <w:bookmarkEnd w:id="11"/>
      <w:r>
        <w:br w:type="page"/>
      </w:r>
    </w:p>
    <w:p w14:paraId="43BB3BFE" w14:textId="4F9FCADF" w:rsidR="0019723F" w:rsidRPr="00AA146A" w:rsidRDefault="5DA65050" w:rsidP="5402FD12">
      <w:pPr>
        <w:pStyle w:val="papertitle"/>
        <w:spacing w:before="100" w:beforeAutospacing="1" w:after="100" w:afterAutospacing="1"/>
        <w:rPr>
          <w:color w:val="000000" w:themeColor="text1"/>
          <w:lang w:val="es-CO"/>
        </w:rPr>
      </w:pPr>
      <w:r w:rsidRPr="5402FD12">
        <w:rPr>
          <w:color w:val="000000" w:themeColor="text1"/>
          <w:lang w:val="es-CO"/>
        </w:rPr>
        <w:lastRenderedPageBreak/>
        <w:t xml:space="preserve">Reconocimiento de posturas de mano </w:t>
      </w:r>
      <w:r w:rsidR="69381339" w:rsidRPr="5402FD12">
        <w:rPr>
          <w:color w:val="000000" w:themeColor="text1"/>
          <w:lang w:val="es-CO"/>
        </w:rPr>
        <w:t>del dataset</w:t>
      </w:r>
      <w:r w:rsidRPr="5402FD12">
        <w:rPr>
          <w:color w:val="000000" w:themeColor="text1"/>
          <w:lang w:val="es-CO"/>
        </w:rPr>
        <w:t xml:space="preserve"> Ninapro </w:t>
      </w:r>
      <w:r w:rsidR="54F69D13" w:rsidRPr="5402FD12">
        <w:rPr>
          <w:color w:val="000000" w:themeColor="text1"/>
          <w:lang w:val="es-CO"/>
        </w:rPr>
        <w:t>usando</w:t>
      </w:r>
      <w:r w:rsidRPr="5402FD12">
        <w:rPr>
          <w:color w:val="000000" w:themeColor="text1"/>
          <w:lang w:val="es-CO"/>
        </w:rPr>
        <w:t xml:space="preserve"> aprendizaje automático  </w:t>
      </w:r>
    </w:p>
    <w:p w14:paraId="00F95BAA" w14:textId="77777777" w:rsidR="0019723F" w:rsidRPr="00AA146A" w:rsidRDefault="0019723F" w:rsidP="0019723F">
      <w:pPr>
        <w:pStyle w:val="Author"/>
        <w:spacing w:before="100" w:beforeAutospacing="1" w:after="100" w:afterAutospacing="1" w:line="120" w:lineRule="auto"/>
        <w:rPr>
          <w:color w:val="000000" w:themeColor="text1"/>
          <w:sz w:val="16"/>
          <w:szCs w:val="16"/>
          <w:lang w:val="es-CO"/>
        </w:rPr>
        <w:sectPr w:rsidR="0019723F" w:rsidRPr="00AA146A" w:rsidSect="002D6A40">
          <w:headerReference w:type="default" r:id="rId17"/>
          <w:pgSz w:w="11906" w:h="16838" w:code="9"/>
          <w:pgMar w:top="540" w:right="1841" w:bottom="1440" w:left="1560" w:header="720" w:footer="720" w:gutter="0"/>
          <w:cols w:space="720"/>
          <w:titlePg/>
          <w:docGrid w:linePitch="360"/>
        </w:sectPr>
      </w:pPr>
    </w:p>
    <w:p w14:paraId="793E3ACF" w14:textId="77777777" w:rsidR="0019723F" w:rsidRPr="00AA146A" w:rsidRDefault="0019723F" w:rsidP="0019723F">
      <w:pPr>
        <w:rPr>
          <w:color w:val="000000" w:themeColor="text1"/>
        </w:rPr>
        <w:sectPr w:rsidR="0019723F" w:rsidRPr="00AA146A" w:rsidSect="004F0FF0">
          <w:type w:val="continuous"/>
          <w:pgSz w:w="11906" w:h="16838" w:code="9"/>
          <w:pgMar w:top="450" w:right="893" w:bottom="1440" w:left="893" w:header="720" w:footer="720" w:gutter="0"/>
          <w:cols w:num="3" w:space="720"/>
          <w:docGrid w:linePitch="360"/>
        </w:sectPr>
      </w:pPr>
      <w:r w:rsidRPr="00AA146A">
        <w:rPr>
          <w:color w:val="000000" w:themeColor="text1"/>
        </w:rPr>
        <w:br w:type="column"/>
      </w:r>
    </w:p>
    <w:p w14:paraId="6362FDED" w14:textId="438377C9" w:rsidR="0019723F" w:rsidRPr="00AA146A" w:rsidRDefault="0019723F" w:rsidP="00ED6806">
      <w:pPr>
        <w:pStyle w:val="Abstract"/>
        <w:rPr>
          <w:color w:val="000000" w:themeColor="text1"/>
          <w:lang w:val="es-CO"/>
        </w:rPr>
      </w:pPr>
      <w:commentRangeStart w:id="12"/>
      <w:r w:rsidRPr="5402FD12">
        <w:rPr>
          <w:i/>
          <w:iCs/>
          <w:color w:val="000000" w:themeColor="text1"/>
          <w:lang w:val="es-CO"/>
        </w:rPr>
        <w:lastRenderedPageBreak/>
        <w:t>Resumen</w:t>
      </w:r>
      <w:commentRangeEnd w:id="12"/>
      <w:r>
        <w:commentReference w:id="12"/>
      </w:r>
      <w:r w:rsidRPr="5402FD12">
        <w:rPr>
          <w:color w:val="000000" w:themeColor="text1"/>
          <w:lang w:val="es-CO"/>
        </w:rPr>
        <w:t xml:space="preserve">— </w:t>
      </w:r>
      <w:proofErr w:type="spellStart"/>
      <w:r w:rsidR="00ED6806" w:rsidRPr="5402FD12">
        <w:rPr>
          <w:color w:val="000000" w:themeColor="text1"/>
          <w:lang w:val="es-CO"/>
        </w:rPr>
        <w:t>Lorem</w:t>
      </w:r>
      <w:proofErr w:type="spellEnd"/>
      <w:r w:rsidR="00ED6806" w:rsidRPr="5402FD12">
        <w:rPr>
          <w:color w:val="000000" w:themeColor="text1"/>
          <w:lang w:val="es-CO"/>
        </w:rPr>
        <w:t xml:space="preserve"> </w:t>
      </w:r>
      <w:proofErr w:type="spellStart"/>
      <w:r w:rsidR="0A97F0C7" w:rsidRPr="5402FD12">
        <w:rPr>
          <w:color w:val="000000" w:themeColor="text1"/>
          <w:lang w:val="es-CO"/>
        </w:rPr>
        <w:t>To</w:t>
      </w:r>
      <w:proofErr w:type="spellEnd"/>
      <w:r w:rsidR="0A97F0C7" w:rsidRPr="5402FD12">
        <w:rPr>
          <w:color w:val="000000" w:themeColor="text1"/>
          <w:lang w:val="es-CO"/>
        </w:rPr>
        <w:t xml:space="preserve"> Do..</w:t>
      </w:r>
      <w:r w:rsidR="00ED6806" w:rsidRPr="5402FD12">
        <w:rPr>
          <w:color w:val="000000" w:themeColor="text1"/>
          <w:lang w:val="es-CO"/>
        </w:rPr>
        <w:t>.</w:t>
      </w:r>
    </w:p>
    <w:p w14:paraId="67B453AC" w14:textId="6D605254" w:rsidR="0019723F" w:rsidRPr="006168F7" w:rsidRDefault="0019723F" w:rsidP="0019723F">
      <w:pPr>
        <w:pStyle w:val="Keywords"/>
        <w:rPr>
          <w:color w:val="000000" w:themeColor="text1"/>
          <w:lang w:val="es-CO"/>
        </w:rPr>
      </w:pPr>
      <w:proofErr w:type="spellStart"/>
      <w:r w:rsidRPr="006168F7">
        <w:rPr>
          <w:color w:val="000000" w:themeColor="text1"/>
          <w:lang w:val="es-CO"/>
        </w:rPr>
        <w:t>Keywords</w:t>
      </w:r>
      <w:proofErr w:type="spellEnd"/>
      <w:r w:rsidRPr="006168F7">
        <w:rPr>
          <w:color w:val="000000" w:themeColor="text1"/>
          <w:lang w:val="es-CO"/>
        </w:rPr>
        <w:t>—</w:t>
      </w:r>
      <w:r w:rsidR="00987316" w:rsidRPr="00987316">
        <w:rPr>
          <w:lang w:val="es-CO"/>
        </w:rPr>
        <w:t xml:space="preserve"> </w:t>
      </w:r>
      <w:r w:rsidR="00987316" w:rsidRPr="00987316">
        <w:rPr>
          <w:color w:val="000000" w:themeColor="text1"/>
          <w:lang w:val="es-CO"/>
        </w:rPr>
        <w:t>palabra 1, palabra 2, palabra 3, palabra 4</w:t>
      </w:r>
      <w:r w:rsidR="00987316">
        <w:rPr>
          <w:color w:val="000000" w:themeColor="text1"/>
          <w:lang w:val="es-CO"/>
        </w:rPr>
        <w:t>, palabra 5</w:t>
      </w:r>
      <w:r w:rsidR="00987316" w:rsidRPr="00987316">
        <w:rPr>
          <w:color w:val="000000" w:themeColor="text1"/>
          <w:lang w:val="es-CO"/>
        </w:rPr>
        <w:t>.</w:t>
      </w:r>
    </w:p>
    <w:p w14:paraId="0BFAE0E1" w14:textId="77777777" w:rsidR="0019723F" w:rsidRPr="006168F7" w:rsidRDefault="0019723F" w:rsidP="0019723F">
      <w:pPr>
        <w:pStyle w:val="Keywords"/>
        <w:rPr>
          <w:color w:val="000000" w:themeColor="text1"/>
          <w:lang w:val="es-CO"/>
        </w:rPr>
      </w:pPr>
    </w:p>
    <w:p w14:paraId="40DED506" w14:textId="40C5821A" w:rsidR="00ED6806" w:rsidRPr="006168F7" w:rsidRDefault="0019723F" w:rsidP="006974A4">
      <w:pPr>
        <w:pStyle w:val="Ttulo1"/>
        <w:numPr>
          <w:ilvl w:val="0"/>
          <w:numId w:val="10"/>
        </w:numPr>
        <w:tabs>
          <w:tab w:val="left" w:pos="216"/>
        </w:tabs>
        <w:spacing w:before="160" w:after="80" w:line="240" w:lineRule="auto"/>
        <w:rPr>
          <w:color w:val="000000" w:themeColor="text1"/>
        </w:rPr>
      </w:pPr>
      <w:bookmarkStart w:id="13" w:name="_Toc1635945775"/>
      <w:commentRangeStart w:id="14"/>
      <w:r w:rsidRPr="59579CD9">
        <w:rPr>
          <w:color w:val="000000" w:themeColor="text1"/>
        </w:rPr>
        <w:t>Introducción</w:t>
      </w:r>
      <w:commentRangeEnd w:id="14"/>
      <w:r>
        <w:commentReference w:id="14"/>
      </w:r>
      <w:bookmarkEnd w:id="13"/>
    </w:p>
    <w:p w14:paraId="1AEC6BEC" w14:textId="77777777" w:rsidR="004C3489" w:rsidRDefault="004C3489" w:rsidP="006168F7">
      <w:pPr>
        <w:spacing w:line="276" w:lineRule="auto"/>
        <w:rPr>
          <w:sz w:val="22"/>
          <w:szCs w:val="22"/>
          <w:lang w:val="en-US"/>
        </w:rPr>
      </w:pPr>
    </w:p>
    <w:p w14:paraId="72B7AB74" w14:textId="20D89307" w:rsidR="0CC3835C" w:rsidDel="00C97656" w:rsidRDefault="0CC3835C" w:rsidP="2141E4B0">
      <w:pPr>
        <w:spacing w:line="276" w:lineRule="auto"/>
        <w:rPr>
          <w:del w:id="15" w:author="MARIA BERNARDA SALAZAR SANCHEZ" w:date="2025-04-21T19:08:00Z"/>
        </w:rPr>
      </w:pPr>
      <w:r w:rsidRPr="2141E4B0">
        <w:rPr>
          <w:sz w:val="22"/>
          <w:szCs w:val="22"/>
          <w:lang w:val="es-ES"/>
        </w:rPr>
        <w:t xml:space="preserve">La pérdida de un miembro superior es un problema que afecta la calidad de vida de cualquier persona, </w:t>
      </w:r>
      <w:r w:rsidR="008862AF">
        <w:rPr>
          <w:sz w:val="22"/>
          <w:szCs w:val="22"/>
          <w:lang w:val="es-ES"/>
        </w:rPr>
        <w:t xml:space="preserve">ya que </w:t>
      </w:r>
      <w:r w:rsidRPr="2141E4B0">
        <w:rPr>
          <w:sz w:val="22"/>
          <w:szCs w:val="22"/>
          <w:lang w:val="es-ES"/>
        </w:rPr>
        <w:t xml:space="preserve">tras una amputación su vida normal, independencia, funcionalidad, imagen de sí misma y su salud no solo física si no mental se ven comprometidas </w:t>
      </w:r>
      <w:r w:rsidRPr="2141E4B0">
        <w:rPr>
          <w:color w:val="000000" w:themeColor="text1"/>
          <w:sz w:val="22"/>
          <w:szCs w:val="22"/>
          <w:lang w:val="es-ES"/>
        </w:rPr>
        <w:t>[1]</w:t>
      </w:r>
      <w:r w:rsidRPr="2141E4B0">
        <w:rPr>
          <w:sz w:val="22"/>
          <w:szCs w:val="22"/>
          <w:lang w:val="es-ES"/>
        </w:rPr>
        <w:t xml:space="preserve">. Con el fin de </w:t>
      </w:r>
      <w:r w:rsidR="00B93879">
        <w:rPr>
          <w:sz w:val="22"/>
          <w:szCs w:val="22"/>
          <w:lang w:val="es-ES"/>
        </w:rPr>
        <w:t>mejorar</w:t>
      </w:r>
      <w:r w:rsidR="00B93879" w:rsidRPr="2141E4B0">
        <w:rPr>
          <w:sz w:val="22"/>
          <w:szCs w:val="22"/>
          <w:lang w:val="es-ES"/>
        </w:rPr>
        <w:t xml:space="preserve"> </w:t>
      </w:r>
      <w:r w:rsidRPr="2141E4B0">
        <w:rPr>
          <w:sz w:val="22"/>
          <w:szCs w:val="22"/>
          <w:lang w:val="es-ES"/>
        </w:rPr>
        <w:t xml:space="preserve">la calidad de vida perdida tras una amputación, el campo </w:t>
      </w:r>
      <w:commentRangeStart w:id="16"/>
      <w:r w:rsidRPr="2141E4B0">
        <w:rPr>
          <w:sz w:val="22"/>
          <w:szCs w:val="22"/>
          <w:lang w:val="es-ES"/>
        </w:rPr>
        <w:t xml:space="preserve">IHM </w:t>
      </w:r>
      <w:commentRangeEnd w:id="16"/>
      <w:r w:rsidR="008862AF">
        <w:rPr>
          <w:rStyle w:val="Refdecomentario"/>
        </w:rPr>
        <w:commentReference w:id="16"/>
      </w:r>
      <w:r w:rsidR="00C05BF1">
        <w:rPr>
          <w:sz w:val="22"/>
          <w:szCs w:val="22"/>
          <w:lang w:val="es-ES"/>
        </w:rPr>
        <w:t xml:space="preserve"> (Interfaz Hombre Maquina) </w:t>
      </w:r>
      <w:r w:rsidR="00B93879">
        <w:rPr>
          <w:sz w:val="22"/>
          <w:szCs w:val="22"/>
          <w:lang w:val="es-ES"/>
        </w:rPr>
        <w:t>ha impulsado</w:t>
      </w:r>
      <w:r w:rsidRPr="2141E4B0">
        <w:rPr>
          <w:sz w:val="22"/>
          <w:szCs w:val="22"/>
          <w:lang w:val="es-ES"/>
        </w:rPr>
        <w:t xml:space="preserve"> la investigación y desarrollo de prótesis </w:t>
      </w:r>
      <w:r w:rsidR="00B93879">
        <w:rPr>
          <w:sz w:val="22"/>
          <w:szCs w:val="22"/>
          <w:lang w:val="es-ES"/>
        </w:rPr>
        <w:t xml:space="preserve">tanto </w:t>
      </w:r>
      <w:r w:rsidRPr="2141E4B0">
        <w:rPr>
          <w:sz w:val="22"/>
          <w:szCs w:val="22"/>
          <w:lang w:val="es-ES"/>
        </w:rPr>
        <w:t xml:space="preserve">comerciales </w:t>
      </w:r>
      <w:r w:rsidRPr="2141E4B0">
        <w:rPr>
          <w:color w:val="000000" w:themeColor="text1"/>
          <w:sz w:val="22"/>
          <w:szCs w:val="22"/>
          <w:lang w:val="es-ES"/>
        </w:rPr>
        <w:t>[2], [3], [4]</w:t>
      </w:r>
      <w:r w:rsidRPr="2141E4B0">
        <w:rPr>
          <w:sz w:val="22"/>
          <w:szCs w:val="22"/>
          <w:lang w:val="es-ES"/>
        </w:rPr>
        <w:t xml:space="preserve"> y </w:t>
      </w:r>
      <w:r w:rsidR="00B93879">
        <w:rPr>
          <w:sz w:val="22"/>
          <w:szCs w:val="22"/>
          <w:lang w:val="es-ES"/>
        </w:rPr>
        <w:t xml:space="preserve">como de código </w:t>
      </w:r>
      <w:proofErr w:type="gramStart"/>
      <w:r w:rsidR="00B93879">
        <w:rPr>
          <w:sz w:val="22"/>
          <w:szCs w:val="22"/>
          <w:lang w:val="es-ES"/>
        </w:rPr>
        <w:t>abierto</w:t>
      </w:r>
      <w:r w:rsidRPr="2141E4B0">
        <w:rPr>
          <w:color w:val="000000" w:themeColor="text1"/>
          <w:sz w:val="22"/>
          <w:szCs w:val="22"/>
          <w:lang w:val="es-ES"/>
        </w:rPr>
        <w:t>[</w:t>
      </w:r>
      <w:proofErr w:type="gramEnd"/>
      <w:r w:rsidRPr="2141E4B0">
        <w:rPr>
          <w:color w:val="000000" w:themeColor="text1"/>
          <w:sz w:val="22"/>
          <w:szCs w:val="22"/>
          <w:lang w:val="es-ES"/>
        </w:rPr>
        <w:t>5], [6], [7]</w:t>
      </w:r>
      <w:r w:rsidR="00B93879">
        <w:rPr>
          <w:color w:val="000000" w:themeColor="text1"/>
          <w:sz w:val="22"/>
          <w:szCs w:val="22"/>
          <w:lang w:val="es-ES"/>
        </w:rPr>
        <w:t xml:space="preserve"> lo cual</w:t>
      </w:r>
      <w:r w:rsidR="00B93879" w:rsidRPr="00B93879">
        <w:rPr>
          <w:color w:val="000000" w:themeColor="text1"/>
          <w:sz w:val="22"/>
          <w:szCs w:val="22"/>
          <w:lang w:val="es-ES"/>
        </w:rPr>
        <w:t xml:space="preserve"> ha contribuido a la democratización del acceso a esta tecnología, especialmente en contextos académicos y de investigación aplicada</w:t>
      </w:r>
      <w:r w:rsidRPr="2141E4B0">
        <w:rPr>
          <w:sz w:val="22"/>
          <w:szCs w:val="22"/>
          <w:lang w:val="es-ES"/>
        </w:rPr>
        <w:t xml:space="preserve">. Uno de los elementos claves de una prótesis consisten en la concepción y diseño sistema de control pues involucra no solo tareas de diseño electrónico, sino también el desarrollo de protocolos de adquisición de datos y pruebas clínicas </w:t>
      </w:r>
      <w:r w:rsidRPr="2141E4B0">
        <w:rPr>
          <w:color w:val="000000" w:themeColor="text1"/>
          <w:sz w:val="22"/>
          <w:szCs w:val="22"/>
          <w:lang w:val="es-ES"/>
        </w:rPr>
        <w:t>[8]</w:t>
      </w:r>
      <w:r w:rsidRPr="2141E4B0">
        <w:rPr>
          <w:sz w:val="22"/>
          <w:szCs w:val="22"/>
          <w:lang w:val="es-ES"/>
        </w:rPr>
        <w:t xml:space="preserve">. </w:t>
      </w:r>
    </w:p>
    <w:p w14:paraId="480EEAFC" w14:textId="46A4B687" w:rsidR="0CC3835C" w:rsidDel="00C97656" w:rsidRDefault="0CC3835C" w:rsidP="2141E4B0">
      <w:pPr>
        <w:spacing w:line="276" w:lineRule="auto"/>
        <w:rPr>
          <w:del w:id="17" w:author="MARIA BERNARDA SALAZAR SANCHEZ" w:date="2025-04-21T19:08:00Z"/>
        </w:rPr>
      </w:pPr>
      <w:del w:id="18" w:author="MARIA BERNARDA SALAZAR SANCHEZ" w:date="2025-04-21T19:08:00Z">
        <w:r w:rsidRPr="2141E4B0" w:rsidDel="00C97656">
          <w:rPr>
            <w:sz w:val="22"/>
            <w:szCs w:val="22"/>
            <w:lang w:val="es"/>
          </w:rPr>
          <w:delText xml:space="preserve"> </w:delText>
        </w:r>
      </w:del>
    </w:p>
    <w:p w14:paraId="7F2503BC" w14:textId="3885F4AD" w:rsidR="0CC3835C" w:rsidDel="00C97656" w:rsidRDefault="0CC3835C" w:rsidP="2141E4B0">
      <w:pPr>
        <w:spacing w:line="276" w:lineRule="auto"/>
        <w:rPr>
          <w:del w:id="19" w:author="MARIA BERNARDA SALAZAR SANCHEZ" w:date="2025-04-21T19:08:00Z"/>
        </w:rPr>
      </w:pPr>
      <w:r w:rsidRPr="2141E4B0">
        <w:rPr>
          <w:sz w:val="22"/>
          <w:szCs w:val="22"/>
          <w:lang w:val="es-ES"/>
        </w:rPr>
        <w:t xml:space="preserve">El desarrollo de pruebas clínicas involucra un proceso de adquisición de datos el cual es costoso debido a las limitaciones de recursos humanos y tecnológicos. Sin embargo, afortunadamente existen datasets públicos como Ninapro </w:t>
      </w:r>
      <w:r w:rsidRPr="2141E4B0">
        <w:rPr>
          <w:color w:val="000000" w:themeColor="text1"/>
          <w:sz w:val="22"/>
          <w:szCs w:val="22"/>
          <w:lang w:val="es-ES"/>
        </w:rPr>
        <w:t>[9]</w:t>
      </w:r>
      <w:r w:rsidRPr="2141E4B0">
        <w:rPr>
          <w:sz w:val="22"/>
          <w:szCs w:val="22"/>
          <w:lang w:val="es-ES"/>
        </w:rPr>
        <w:t xml:space="preserve"> o CapgMyo </w:t>
      </w:r>
      <w:r w:rsidRPr="2141E4B0">
        <w:rPr>
          <w:color w:val="000000" w:themeColor="text1"/>
          <w:sz w:val="22"/>
          <w:szCs w:val="22"/>
          <w:lang w:val="es-ES"/>
        </w:rPr>
        <w:t>[10]</w:t>
      </w:r>
      <w:r w:rsidRPr="2141E4B0">
        <w:rPr>
          <w:sz w:val="22"/>
          <w:szCs w:val="22"/>
          <w:lang w:val="es-ES"/>
        </w:rPr>
        <w:t xml:space="preserve"> donde además de explicar el protocolo de adquisición de datos, se comparten los registros de las diferentes señales involucradas.</w:t>
      </w:r>
      <w:ins w:id="20" w:author="MARIA BERNARDA SALAZAR SANCHEZ" w:date="2025-04-21T19:08:00Z">
        <w:r w:rsidR="00C97656">
          <w:rPr>
            <w:sz w:val="22"/>
            <w:szCs w:val="22"/>
            <w:lang w:val="es-ES"/>
          </w:rPr>
          <w:t xml:space="preserve"> </w:t>
        </w:r>
      </w:ins>
    </w:p>
    <w:p w14:paraId="4FFF6304" w14:textId="081A9FD8" w:rsidR="0CC3835C" w:rsidDel="00C97656" w:rsidRDefault="0CC3835C" w:rsidP="2141E4B0">
      <w:pPr>
        <w:spacing w:line="276" w:lineRule="auto"/>
        <w:rPr>
          <w:del w:id="21" w:author="MARIA BERNARDA SALAZAR SANCHEZ" w:date="2025-04-21T19:08:00Z"/>
        </w:rPr>
      </w:pPr>
      <w:del w:id="22" w:author="MARIA BERNARDA SALAZAR SANCHEZ" w:date="2025-04-21T19:08:00Z">
        <w:r w:rsidRPr="2141E4B0" w:rsidDel="00C97656">
          <w:rPr>
            <w:sz w:val="22"/>
            <w:szCs w:val="22"/>
            <w:lang w:val="es"/>
          </w:rPr>
          <w:delText xml:space="preserve"> </w:delText>
        </w:r>
      </w:del>
    </w:p>
    <w:p w14:paraId="2179C7A7" w14:textId="57737535" w:rsidR="0CC3835C" w:rsidRPr="00B93879" w:rsidRDefault="00C97656" w:rsidP="2141E4B0">
      <w:pPr>
        <w:spacing w:line="276" w:lineRule="auto"/>
      </w:pPr>
      <w:r>
        <w:rPr>
          <w:sz w:val="22"/>
          <w:szCs w:val="22"/>
          <w:lang w:val="es-ES"/>
        </w:rPr>
        <w:t>Estas b</w:t>
      </w:r>
      <w:r w:rsidR="0CC3835C" w:rsidRPr="2141E4B0">
        <w:rPr>
          <w:sz w:val="22"/>
          <w:szCs w:val="22"/>
          <w:lang w:val="es-ES"/>
        </w:rPr>
        <w:t xml:space="preserve">ases de datos </w:t>
      </w:r>
      <w:r>
        <w:rPr>
          <w:sz w:val="22"/>
          <w:szCs w:val="22"/>
          <w:lang w:val="es-ES"/>
        </w:rPr>
        <w:t xml:space="preserve">son </w:t>
      </w:r>
      <w:r w:rsidR="0CC3835C" w:rsidRPr="2141E4B0">
        <w:rPr>
          <w:sz w:val="22"/>
          <w:szCs w:val="22"/>
          <w:lang w:val="es-ES"/>
        </w:rPr>
        <w:t xml:space="preserve">ampliamente empleadas dentro de la comunidad científica como insumo para el desarrollo de modelos de </w:t>
      </w:r>
      <w:r>
        <w:rPr>
          <w:sz w:val="22"/>
          <w:szCs w:val="22"/>
          <w:lang w:val="es-ES"/>
        </w:rPr>
        <w:t xml:space="preserve">aprendizaje automático (Del inglés, </w:t>
      </w:r>
      <w:r w:rsidR="0CC3835C" w:rsidRPr="2141E4B0">
        <w:rPr>
          <w:sz w:val="22"/>
          <w:szCs w:val="22"/>
          <w:lang w:val="es-ES"/>
        </w:rPr>
        <w:t>Machine learning</w:t>
      </w:r>
      <w:ins w:id="23" w:author="MARIA BERNARDA SALAZAR SANCHEZ" w:date="2025-04-21T19:09:00Z">
        <w:r>
          <w:rPr>
            <w:sz w:val="22"/>
            <w:szCs w:val="22"/>
            <w:lang w:val="es-ES"/>
          </w:rPr>
          <w:t>)</w:t>
        </w:r>
      </w:ins>
      <w:r w:rsidR="0CC3835C" w:rsidRPr="2141E4B0">
        <w:rPr>
          <w:sz w:val="22"/>
          <w:szCs w:val="22"/>
          <w:lang w:val="es-ES"/>
        </w:rPr>
        <w:t xml:space="preserve"> involucrados en el sistema de control de prótesis </w:t>
      </w:r>
      <w:r w:rsidR="0CC3835C" w:rsidRPr="2141E4B0">
        <w:rPr>
          <w:color w:val="000000" w:themeColor="text1"/>
          <w:sz w:val="22"/>
          <w:szCs w:val="22"/>
          <w:lang w:val="es-ES"/>
        </w:rPr>
        <w:t>[11</w:t>
      </w:r>
      <w:commentRangeStart w:id="24"/>
      <w:r w:rsidR="0CC3835C" w:rsidRPr="2141E4B0">
        <w:rPr>
          <w:color w:val="000000" w:themeColor="text1"/>
          <w:sz w:val="22"/>
          <w:szCs w:val="22"/>
          <w:lang w:val="es-ES"/>
        </w:rPr>
        <w:t>]</w:t>
      </w:r>
      <w:r w:rsidR="0CC3835C" w:rsidRPr="2141E4B0">
        <w:rPr>
          <w:sz w:val="22"/>
          <w:szCs w:val="22"/>
          <w:lang w:val="es-ES"/>
        </w:rPr>
        <w:t xml:space="preserve">. </w:t>
      </w:r>
      <w:commentRangeEnd w:id="24"/>
      <w:r w:rsidR="00C93686">
        <w:rPr>
          <w:rStyle w:val="Refdecomentario"/>
        </w:rPr>
        <w:commentReference w:id="24"/>
      </w:r>
    </w:p>
    <w:p w14:paraId="7E665E90" w14:textId="0EC6261A" w:rsidR="0CC3835C" w:rsidRDefault="0CC3835C" w:rsidP="2141E4B0">
      <w:pPr>
        <w:spacing w:line="276" w:lineRule="auto"/>
      </w:pPr>
      <w:r w:rsidRPr="2141E4B0">
        <w:rPr>
          <w:sz w:val="22"/>
          <w:szCs w:val="22"/>
          <w:lang w:val="es"/>
        </w:rPr>
        <w:t xml:space="preserve"> </w:t>
      </w:r>
    </w:p>
    <w:p w14:paraId="77E0A673" w14:textId="4681582B" w:rsidR="0CC3835C" w:rsidRDefault="0CC3835C" w:rsidP="2141E4B0">
      <w:pPr>
        <w:spacing w:line="276" w:lineRule="auto"/>
        <w:rPr>
          <w:color w:val="ED7D31" w:themeColor="accent2"/>
          <w:sz w:val="22"/>
          <w:szCs w:val="22"/>
          <w:lang w:val="es"/>
        </w:rPr>
      </w:pPr>
      <w:r w:rsidRPr="2141E4B0">
        <w:rPr>
          <w:color w:val="ED7D31" w:themeColor="accent2"/>
          <w:sz w:val="22"/>
          <w:szCs w:val="22"/>
          <w:lang w:val="es"/>
        </w:rPr>
        <w:t>Hablar del procedimiento resumido agregando información que referencie a las secciones…</w:t>
      </w:r>
    </w:p>
    <w:p w14:paraId="5B7020B0" w14:textId="0B2CA189" w:rsidR="0CC3835C" w:rsidRDefault="0CC3835C" w:rsidP="2141E4B0">
      <w:pPr>
        <w:spacing w:line="276" w:lineRule="auto"/>
      </w:pPr>
      <w:r w:rsidRPr="2141E4B0">
        <w:rPr>
          <w:sz w:val="22"/>
          <w:szCs w:val="22"/>
          <w:lang w:val="es"/>
        </w:rPr>
        <w:t xml:space="preserve"> </w:t>
      </w:r>
    </w:p>
    <w:p w14:paraId="27055190" w14:textId="1F521ACF" w:rsidR="0CC3835C" w:rsidRDefault="0CC3835C" w:rsidP="2141E4B0">
      <w:pPr>
        <w:spacing w:line="276" w:lineRule="auto"/>
      </w:pPr>
      <w:r w:rsidRPr="2141E4B0">
        <w:rPr>
          <w:color w:val="4472C4" w:themeColor="accent5"/>
          <w:sz w:val="22"/>
          <w:szCs w:val="22"/>
          <w:lang w:val="es-ES"/>
        </w:rPr>
        <w:t xml:space="preserve">Este artículo se organiza de la siguiente manera. La información sobre los datos experimentales se analiza en la Sección II. La Sección III presenta la arquitectura DLPR propuesta para </w:t>
      </w:r>
      <w:proofErr w:type="spellStart"/>
      <w:r w:rsidRPr="2141E4B0">
        <w:rPr>
          <w:color w:val="4472C4" w:themeColor="accent5"/>
          <w:sz w:val="22"/>
          <w:szCs w:val="22"/>
          <w:lang w:val="es-ES"/>
        </w:rPr>
        <w:t>biorrobótica</w:t>
      </w:r>
      <w:proofErr w:type="spellEnd"/>
      <w:r w:rsidRPr="2141E4B0">
        <w:rPr>
          <w:color w:val="4472C4" w:themeColor="accent5"/>
          <w:sz w:val="22"/>
          <w:szCs w:val="22"/>
          <w:lang w:val="es-ES"/>
        </w:rPr>
        <w:t xml:space="preserve"> y prótesis basadas en EMG-PR. El resultado se destaca en la Sección IV. La Sección V abarca la discusión de los resultados. La conclusión de este trabajo se aborda en la Sección VI.</w:t>
      </w:r>
    </w:p>
    <w:p w14:paraId="63B0E117" w14:textId="53C8858C" w:rsidR="2141E4B0" w:rsidRDefault="2141E4B0" w:rsidP="2141E4B0">
      <w:pPr>
        <w:rPr>
          <w:color w:val="000000" w:themeColor="text1"/>
        </w:rPr>
      </w:pPr>
    </w:p>
    <w:p w14:paraId="504E6F71" w14:textId="5CC78273" w:rsidR="0019723F" w:rsidRPr="00AA146A" w:rsidRDefault="0019723F" w:rsidP="006974A4">
      <w:pPr>
        <w:pStyle w:val="Ttulo1"/>
        <w:numPr>
          <w:ilvl w:val="0"/>
          <w:numId w:val="10"/>
        </w:numPr>
        <w:tabs>
          <w:tab w:val="left" w:pos="216"/>
        </w:tabs>
        <w:spacing w:before="160" w:after="80" w:line="240" w:lineRule="auto"/>
        <w:rPr>
          <w:color w:val="000000" w:themeColor="text1"/>
        </w:rPr>
      </w:pPr>
      <w:bookmarkStart w:id="25" w:name="_Toc2121558573"/>
      <w:commentRangeStart w:id="26"/>
      <w:r w:rsidRPr="59579CD9">
        <w:rPr>
          <w:color w:val="000000" w:themeColor="text1"/>
        </w:rPr>
        <w:t xml:space="preserve">Materiales y </w:t>
      </w:r>
      <w:commentRangeStart w:id="27"/>
      <w:r w:rsidRPr="59579CD9">
        <w:rPr>
          <w:color w:val="000000" w:themeColor="text1"/>
        </w:rPr>
        <w:t>Método</w:t>
      </w:r>
      <w:commentRangeEnd w:id="27"/>
      <w:r>
        <w:commentReference w:id="27"/>
      </w:r>
      <w:r w:rsidR="00CC064F" w:rsidRPr="59579CD9">
        <w:rPr>
          <w:color w:val="000000" w:themeColor="text1"/>
        </w:rPr>
        <w:t>s</w:t>
      </w:r>
      <w:commentRangeEnd w:id="26"/>
      <w:r>
        <w:commentReference w:id="26"/>
      </w:r>
      <w:bookmarkEnd w:id="25"/>
    </w:p>
    <w:p w14:paraId="1C6794CC" w14:textId="77777777" w:rsidR="004C3489" w:rsidRDefault="004C3489" w:rsidP="006168F7">
      <w:pPr>
        <w:spacing w:line="276" w:lineRule="auto"/>
        <w:rPr>
          <w:sz w:val="22"/>
          <w:szCs w:val="22"/>
          <w:lang w:val="en-US"/>
        </w:rPr>
      </w:pPr>
    </w:p>
    <w:p w14:paraId="79E84B49" w14:textId="390D4AFD" w:rsidR="00AC285B" w:rsidRDefault="517F48D1" w:rsidP="7F9F4BAD">
      <w:pPr>
        <w:spacing w:line="276" w:lineRule="auto"/>
        <w:rPr>
          <w:ins w:id="28" w:author="MARIA BERNARDA SALAZAR SANCHEZ" w:date="2025-04-21T19:11:00Z"/>
          <w:sz w:val="22"/>
          <w:szCs w:val="22"/>
          <w:lang w:val="es-ES"/>
        </w:rPr>
      </w:pPr>
      <w:del w:id="29" w:author="MARIA BERNARDA SALAZAR SANCHEZ" w:date="2025-04-21T19:12:00Z">
        <w:r w:rsidRPr="2141E4B0" w:rsidDel="00AC285B">
          <w:rPr>
            <w:sz w:val="22"/>
            <w:szCs w:val="22"/>
            <w:lang w:val="es-ES"/>
          </w:rPr>
          <w:delText xml:space="preserve">En este estudio se analizaron datos de </w:delText>
        </w:r>
        <w:commentRangeStart w:id="30"/>
        <w:r w:rsidRPr="2141E4B0" w:rsidDel="00AC285B">
          <w:rPr>
            <w:sz w:val="22"/>
            <w:szCs w:val="22"/>
            <w:lang w:val="es-ES"/>
          </w:rPr>
          <w:delText xml:space="preserve">EMG </w:delText>
        </w:r>
        <w:commentRangeEnd w:id="30"/>
        <w:r w:rsidR="00AC285B" w:rsidDel="00AC285B">
          <w:rPr>
            <w:rStyle w:val="Refdecomentario"/>
          </w:rPr>
          <w:commentReference w:id="30"/>
        </w:r>
        <w:r w:rsidRPr="2141E4B0" w:rsidDel="00AC285B">
          <w:rPr>
            <w:sz w:val="22"/>
            <w:szCs w:val="22"/>
            <w:lang w:val="es-ES"/>
          </w:rPr>
          <w:delText xml:space="preserve">de superficie de la base de datos NinaPro DB1. </w:delText>
        </w:r>
      </w:del>
    </w:p>
    <w:p w14:paraId="32EDCA5E" w14:textId="77777777" w:rsidR="00845532" w:rsidRPr="00AA146A" w:rsidRDefault="00845532">
      <w:pPr>
        <w:pStyle w:val="Ttulo1"/>
        <w:numPr>
          <w:ilvl w:val="1"/>
          <w:numId w:val="10"/>
        </w:numPr>
        <w:tabs>
          <w:tab w:val="left" w:pos="284"/>
        </w:tabs>
        <w:spacing w:before="160" w:after="80" w:line="240" w:lineRule="auto"/>
        <w:ind w:left="142" w:right="613" w:hanging="142"/>
        <w:jc w:val="left"/>
        <w:rPr>
          <w:color w:val="000000" w:themeColor="text1"/>
        </w:rPr>
        <w:pPrChange w:id="31" w:author="MARIA BERNARDA SALAZAR SANCHEZ" w:date="2025-04-21T19:13:00Z">
          <w:pPr>
            <w:pStyle w:val="Ttulo1"/>
            <w:numPr>
              <w:ilvl w:val="1"/>
              <w:numId w:val="10"/>
            </w:numPr>
            <w:tabs>
              <w:tab w:val="left" w:pos="284"/>
            </w:tabs>
            <w:spacing w:before="160" w:after="80" w:line="240" w:lineRule="auto"/>
            <w:ind w:left="142" w:right="613" w:hanging="426"/>
          </w:pPr>
        </w:pPrChange>
      </w:pPr>
      <w:r w:rsidRPr="59579CD9">
        <w:rPr>
          <w:color w:val="000000" w:themeColor="text1"/>
        </w:rPr>
        <w:t>Fuente de datos</w:t>
      </w:r>
    </w:p>
    <w:p w14:paraId="4F3B8789" w14:textId="68021508" w:rsidR="00AC285B" w:rsidRPr="00AC285B" w:rsidDel="00845532" w:rsidRDefault="00AC285B">
      <w:pPr>
        <w:pStyle w:val="Prrafodelista"/>
        <w:numPr>
          <w:ilvl w:val="1"/>
          <w:numId w:val="10"/>
        </w:numPr>
        <w:spacing w:line="276" w:lineRule="auto"/>
        <w:rPr>
          <w:del w:id="32" w:author="MARIA BERNARDA SALAZAR SANCHEZ" w:date="2025-04-21T19:13:00Z"/>
          <w:sz w:val="22"/>
          <w:szCs w:val="22"/>
          <w:lang w:val="en-US"/>
          <w:rPrChange w:id="33" w:author="MARIA BERNARDA SALAZAR SANCHEZ" w:date="2025-04-21T19:12:00Z">
            <w:rPr>
              <w:del w:id="34" w:author="MARIA BERNARDA SALAZAR SANCHEZ" w:date="2025-04-21T19:13:00Z"/>
              <w:lang w:val="en-US"/>
            </w:rPr>
          </w:rPrChange>
        </w:rPr>
        <w:pPrChange w:id="35" w:author="MARIA BERNARDA SALAZAR SANCHEZ" w:date="2025-04-21T19:12:00Z">
          <w:pPr>
            <w:spacing w:line="276" w:lineRule="auto"/>
          </w:pPr>
        </w:pPrChange>
      </w:pPr>
    </w:p>
    <w:p w14:paraId="73A8567B" w14:textId="77777777" w:rsidR="00AC285B" w:rsidRDefault="00AC285B" w:rsidP="00AC285B">
      <w:pPr>
        <w:spacing w:line="276" w:lineRule="auto"/>
        <w:rPr>
          <w:sz w:val="22"/>
          <w:szCs w:val="22"/>
          <w:lang w:val="es-ES"/>
        </w:rPr>
      </w:pPr>
    </w:p>
    <w:p w14:paraId="545042EF" w14:textId="62455EA5" w:rsidR="00AC285B" w:rsidRPr="001913BA" w:rsidRDefault="00AC285B" w:rsidP="001913BA">
      <w:pPr>
        <w:spacing w:line="276" w:lineRule="auto"/>
        <w:rPr>
          <w:sz w:val="22"/>
          <w:szCs w:val="22"/>
          <w:lang w:val="es-ES"/>
        </w:rPr>
      </w:pPr>
      <w:r w:rsidRPr="00AC285B">
        <w:rPr>
          <w:sz w:val="22"/>
          <w:szCs w:val="22"/>
          <w:lang w:val="es-ES"/>
          <w:rPrChange w:id="36" w:author="MARIA BERNARDA SALAZAR SANCHEZ" w:date="2025-04-21T19:12:00Z">
            <w:rPr>
              <w:lang w:val="es-ES"/>
            </w:rPr>
          </w:rPrChange>
        </w:rPr>
        <w:t xml:space="preserve">En este estudio se analizaron datos de </w:t>
      </w:r>
      <w:commentRangeStart w:id="37"/>
      <w:r w:rsidRPr="001913BA">
        <w:rPr>
          <w:sz w:val="22"/>
          <w:szCs w:val="22"/>
          <w:lang w:val="es-ES"/>
        </w:rPr>
        <w:t>EMG</w:t>
      </w:r>
      <w:r w:rsidR="001913BA">
        <w:rPr>
          <w:sz w:val="22"/>
          <w:szCs w:val="22"/>
          <w:lang w:val="es-ES"/>
        </w:rPr>
        <w:t xml:space="preserve"> (electromiografía)</w:t>
      </w:r>
      <w:r w:rsidRPr="001913BA">
        <w:rPr>
          <w:sz w:val="22"/>
          <w:szCs w:val="22"/>
          <w:lang w:val="es-ES"/>
        </w:rPr>
        <w:t xml:space="preserve"> </w:t>
      </w:r>
      <w:commentRangeEnd w:id="37"/>
      <w:r>
        <w:rPr>
          <w:rStyle w:val="Refdecomentario"/>
        </w:rPr>
        <w:commentReference w:id="37"/>
      </w:r>
      <w:r w:rsidRPr="001913BA">
        <w:rPr>
          <w:sz w:val="22"/>
          <w:szCs w:val="22"/>
          <w:lang w:val="es-ES"/>
        </w:rPr>
        <w:t xml:space="preserve">de superficie de la base de datos NinaPro DB1 [referencia]. </w:t>
      </w:r>
    </w:p>
    <w:p w14:paraId="076108FE" w14:textId="6498B3C7" w:rsidR="001913BA" w:rsidRDefault="001913BA" w:rsidP="00AC285B">
      <w:pPr>
        <w:spacing w:line="276" w:lineRule="auto"/>
        <w:rPr>
          <w:ins w:id="38" w:author="Henry Alberto Arcila Ramírez" w:date="2025-04-21T19:43:00Z"/>
          <w:color w:val="000000" w:themeColor="text1"/>
          <w:sz w:val="22"/>
          <w:szCs w:val="22"/>
        </w:rPr>
      </w:pPr>
    </w:p>
    <w:p w14:paraId="39CB6C03" w14:textId="7869A161" w:rsidR="00AC285B" w:rsidRDefault="00AC285B" w:rsidP="00AC285B">
      <w:pPr>
        <w:spacing w:line="276" w:lineRule="auto"/>
      </w:pPr>
      <w:r w:rsidRPr="004D0BAF">
        <w:rPr>
          <w:color w:val="000000" w:themeColor="text1"/>
          <w:sz w:val="22"/>
          <w:szCs w:val="22"/>
        </w:rPr>
        <w:t>En esta, los datos obtenidos para cada sujeto son almacenados en un archivo en formato ZIP el cual contiene las muestras asociadas a cada uno de los tipos de ejercicios realizados por el sujeto (ejercicios tipo 1: individuales de dedos; ejercicios tipo 2: agarres y posturas de mano y ejercicio tipo 3: gestos funcionales). Como los datos son de acceso público [12], el primer caso consistió en descargar cada uno de los archivos comprimidos y agregarlos en un directorio asociado a los datos sin procesar.</w:t>
      </w:r>
    </w:p>
    <w:p w14:paraId="4BFB6F61" w14:textId="77777777" w:rsidR="00AC285B" w:rsidRDefault="00AC285B" w:rsidP="00AC285B">
      <w:pPr>
        <w:spacing w:line="276" w:lineRule="auto"/>
      </w:pPr>
      <w:r w:rsidRPr="004D0BAF">
        <w:rPr>
          <w:color w:val="000000" w:themeColor="text1"/>
          <w:sz w:val="22"/>
          <w:szCs w:val="22"/>
        </w:rPr>
        <w:t xml:space="preserve"> </w:t>
      </w:r>
    </w:p>
    <w:p w14:paraId="07ECB03D" w14:textId="7C9A56D5" w:rsidR="00AC285B" w:rsidRDefault="00AC285B" w:rsidP="00357105">
      <w:pPr>
        <w:spacing w:line="276" w:lineRule="auto"/>
      </w:pPr>
      <w:r w:rsidRPr="004D0BAF">
        <w:rPr>
          <w:color w:val="000000" w:themeColor="text1"/>
          <w:sz w:val="22"/>
          <w:szCs w:val="22"/>
        </w:rPr>
        <w:t xml:space="preserve">Una vez descargados, cada uno de los archivos se descomprimen los tres archivos MAT asociados a cada tipo de ejercicio. </w:t>
      </w:r>
      <w:r w:rsidR="00357105" w:rsidRPr="00357105">
        <w:rPr>
          <w:color w:val="000000" w:themeColor="text1"/>
          <w:sz w:val="22"/>
          <w:szCs w:val="22"/>
        </w:rPr>
        <w:t>Posteriormente</w:t>
      </w:r>
      <w:r w:rsidR="00357105">
        <w:rPr>
          <w:color w:val="000000" w:themeColor="text1"/>
          <w:sz w:val="22"/>
          <w:szCs w:val="22"/>
        </w:rPr>
        <w:t xml:space="preserve"> </w:t>
      </w:r>
      <w:r w:rsidR="00357105" w:rsidRPr="00357105">
        <w:rPr>
          <w:color w:val="000000" w:themeColor="text1"/>
          <w:sz w:val="22"/>
          <w:szCs w:val="22"/>
        </w:rPr>
        <w:t>se selecciona</w:t>
      </w:r>
      <w:r w:rsidR="00357105">
        <w:rPr>
          <w:color w:val="000000" w:themeColor="text1"/>
          <w:sz w:val="22"/>
          <w:szCs w:val="22"/>
        </w:rPr>
        <w:t>n</w:t>
      </w:r>
      <w:r w:rsidR="00357105" w:rsidRPr="00357105">
        <w:rPr>
          <w:color w:val="000000" w:themeColor="text1"/>
          <w:sz w:val="22"/>
          <w:szCs w:val="22"/>
        </w:rPr>
        <w:t xml:space="preserve"> </w:t>
      </w:r>
      <w:r w:rsidR="00357105">
        <w:rPr>
          <w:color w:val="000000" w:themeColor="text1"/>
          <w:sz w:val="22"/>
          <w:szCs w:val="22"/>
        </w:rPr>
        <w:t>los</w:t>
      </w:r>
      <w:r w:rsidR="00357105" w:rsidRPr="00357105">
        <w:rPr>
          <w:color w:val="000000" w:themeColor="text1"/>
          <w:sz w:val="22"/>
          <w:szCs w:val="22"/>
        </w:rPr>
        <w:t xml:space="preserve"> archivo</w:t>
      </w:r>
      <w:r w:rsidR="00357105">
        <w:rPr>
          <w:color w:val="000000" w:themeColor="text1"/>
          <w:sz w:val="22"/>
          <w:szCs w:val="22"/>
        </w:rPr>
        <w:t>s</w:t>
      </w:r>
      <w:r w:rsidR="00357105" w:rsidRPr="00357105">
        <w:rPr>
          <w:color w:val="000000" w:themeColor="text1"/>
          <w:sz w:val="22"/>
          <w:szCs w:val="22"/>
        </w:rPr>
        <w:t xml:space="preserve"> MAT para el grupo de</w:t>
      </w:r>
      <w:r w:rsidR="00357105">
        <w:rPr>
          <w:color w:val="000000" w:themeColor="text1"/>
          <w:sz w:val="22"/>
          <w:szCs w:val="22"/>
        </w:rPr>
        <w:t xml:space="preserve"> </w:t>
      </w:r>
      <w:r w:rsidR="00357105" w:rsidRPr="00357105">
        <w:rPr>
          <w:color w:val="000000" w:themeColor="text1"/>
          <w:sz w:val="22"/>
          <w:szCs w:val="22"/>
        </w:rPr>
        <w:t xml:space="preserve">ejercicios 3 y de </w:t>
      </w:r>
      <w:r w:rsidR="00357105">
        <w:rPr>
          <w:color w:val="000000" w:themeColor="text1"/>
          <w:sz w:val="22"/>
          <w:szCs w:val="22"/>
        </w:rPr>
        <w:t>estos</w:t>
      </w:r>
      <w:r w:rsidR="00357105" w:rsidRPr="00357105">
        <w:rPr>
          <w:color w:val="000000" w:themeColor="text1"/>
          <w:sz w:val="22"/>
          <w:szCs w:val="22"/>
        </w:rPr>
        <w:t xml:space="preserve"> se extrae la información</w:t>
      </w:r>
      <w:r w:rsidR="00357105">
        <w:rPr>
          <w:color w:val="000000" w:themeColor="text1"/>
          <w:sz w:val="22"/>
          <w:szCs w:val="22"/>
        </w:rPr>
        <w:t xml:space="preserve"> </w:t>
      </w:r>
      <w:r w:rsidR="00357105" w:rsidRPr="00357105">
        <w:rPr>
          <w:color w:val="000000" w:themeColor="text1"/>
          <w:sz w:val="22"/>
          <w:szCs w:val="22"/>
        </w:rPr>
        <w:t>específica para los ejercicios 1, 23 y estado de</w:t>
      </w:r>
      <w:r w:rsidR="00357105">
        <w:rPr>
          <w:color w:val="000000" w:themeColor="text1"/>
          <w:sz w:val="22"/>
          <w:szCs w:val="22"/>
        </w:rPr>
        <w:t xml:space="preserve"> </w:t>
      </w:r>
      <w:r w:rsidR="00357105" w:rsidRPr="00357105">
        <w:rPr>
          <w:color w:val="000000" w:themeColor="text1"/>
          <w:sz w:val="22"/>
          <w:szCs w:val="22"/>
        </w:rPr>
        <w:t xml:space="preserve">reposo para los 27 </w:t>
      </w:r>
      <w:r w:rsidR="00357105" w:rsidRPr="00357105">
        <w:rPr>
          <w:color w:val="000000" w:themeColor="text1"/>
          <w:sz w:val="22"/>
          <w:szCs w:val="22"/>
        </w:rPr>
        <w:t>individuos</w:t>
      </w:r>
      <w:r w:rsidR="00357105" w:rsidRPr="00357105">
        <w:rPr>
          <w:color w:val="000000" w:themeColor="text1"/>
          <w:sz w:val="22"/>
          <w:szCs w:val="22"/>
        </w:rPr>
        <w:t>.</w:t>
      </w:r>
    </w:p>
    <w:p w14:paraId="1E31B907" w14:textId="77777777" w:rsidR="00AC285B" w:rsidRDefault="00AC285B" w:rsidP="00AC285B">
      <w:pPr>
        <w:spacing w:line="276" w:lineRule="auto"/>
      </w:pPr>
      <w:r w:rsidRPr="004D0BAF">
        <w:rPr>
          <w:color w:val="000000" w:themeColor="text1"/>
          <w:sz w:val="22"/>
          <w:szCs w:val="22"/>
        </w:rPr>
        <w:lastRenderedPageBreak/>
        <w:t xml:space="preserve"> </w:t>
      </w:r>
    </w:p>
    <w:p w14:paraId="7494031A" w14:textId="6C22759B" w:rsidR="00AC285B" w:rsidRDefault="00AC285B" w:rsidP="00AC285B">
      <w:pPr>
        <w:spacing w:line="276" w:lineRule="auto"/>
      </w:pPr>
      <w:r w:rsidRPr="004D0BAF">
        <w:rPr>
          <w:color w:val="000000" w:themeColor="text1"/>
          <w:sz w:val="22"/>
          <w:szCs w:val="22"/>
        </w:rPr>
        <w:t xml:space="preserve">Las variables de cada uno de los archivos MAT se detallan en la </w:t>
      </w:r>
      <w:r w:rsidR="00AE55D3">
        <w:rPr>
          <w:color w:val="000000" w:themeColor="text1"/>
          <w:sz w:val="22"/>
          <w:szCs w:val="22"/>
        </w:rPr>
        <w:t xml:space="preserve">Tabla </w:t>
      </w:r>
      <w:r w:rsidR="00357105">
        <w:rPr>
          <w:color w:val="000000" w:themeColor="text1"/>
          <w:sz w:val="22"/>
          <w:szCs w:val="22"/>
        </w:rPr>
        <w:t>1</w:t>
      </w:r>
      <w:r w:rsidR="00E6344C">
        <w:rPr>
          <w:color w:val="000000" w:themeColor="text1"/>
          <w:sz w:val="22"/>
          <w:szCs w:val="22"/>
        </w:rPr>
        <w:t>.</w:t>
      </w:r>
    </w:p>
    <w:p w14:paraId="6D47FA2C" w14:textId="7029BD4C" w:rsidR="00AC285B" w:rsidRPr="004D0BAF" w:rsidRDefault="00AE55D3" w:rsidP="00AC285B">
      <w:pPr>
        <w:spacing w:line="276" w:lineRule="auto"/>
        <w:rPr>
          <w:color w:val="000000" w:themeColor="text1"/>
          <w:sz w:val="22"/>
          <w:szCs w:val="22"/>
        </w:rPr>
      </w:pPr>
      <w:r>
        <w:rPr>
          <w:color w:val="000000" w:themeColor="text1"/>
          <w:sz w:val="22"/>
          <w:szCs w:val="22"/>
        </w:rPr>
        <w:t xml:space="preserve">Tabla </w:t>
      </w:r>
      <w:r w:rsidR="00357105">
        <w:rPr>
          <w:color w:val="000000" w:themeColor="text1"/>
          <w:sz w:val="22"/>
          <w:szCs w:val="22"/>
        </w:rPr>
        <w:t>1</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395"/>
        <w:gridCol w:w="1989"/>
        <w:gridCol w:w="1065"/>
      </w:tblGrid>
      <w:tr w:rsidR="00AC285B" w14:paraId="60A68336" w14:textId="77777777" w:rsidTr="00691CEE">
        <w:trPr>
          <w:trHeight w:val="285"/>
        </w:trPr>
        <w:tc>
          <w:tcPr>
            <w:tcW w:w="1395" w:type="dxa"/>
            <w:tcBorders>
              <w:top w:val="single" w:sz="8" w:space="0" w:color="auto"/>
              <w:left w:val="single" w:sz="8" w:space="0" w:color="auto"/>
              <w:bottom w:val="single" w:sz="8" w:space="0" w:color="auto"/>
              <w:right w:val="nil"/>
            </w:tcBorders>
            <w:vAlign w:val="center"/>
          </w:tcPr>
          <w:p w14:paraId="7D556264" w14:textId="77777777" w:rsidR="00AC285B" w:rsidRDefault="00AC285B" w:rsidP="00691CEE">
            <w:pPr>
              <w:jc w:val="center"/>
            </w:pPr>
            <w:r w:rsidRPr="2141E4B0">
              <w:rPr>
                <w:b/>
                <w:bCs/>
                <w:sz w:val="18"/>
                <w:szCs w:val="18"/>
              </w:rPr>
              <w:t>Variable</w:t>
            </w:r>
            <w:r w:rsidRPr="2141E4B0">
              <w:rPr>
                <w:sz w:val="18"/>
                <w:szCs w:val="18"/>
              </w:rPr>
              <w:t xml:space="preserve"> </w:t>
            </w:r>
          </w:p>
        </w:tc>
        <w:tc>
          <w:tcPr>
            <w:tcW w:w="1989" w:type="dxa"/>
            <w:tcBorders>
              <w:top w:val="single" w:sz="8" w:space="0" w:color="auto"/>
              <w:left w:val="nil"/>
              <w:bottom w:val="single" w:sz="8" w:space="0" w:color="auto"/>
              <w:right w:val="nil"/>
            </w:tcBorders>
            <w:vAlign w:val="center"/>
          </w:tcPr>
          <w:p w14:paraId="4FAC92A2" w14:textId="77777777" w:rsidR="00AC285B" w:rsidRDefault="00AC285B" w:rsidP="00691CEE">
            <w:pPr>
              <w:jc w:val="center"/>
            </w:pPr>
            <w:r w:rsidRPr="2141E4B0">
              <w:rPr>
                <w:b/>
                <w:bCs/>
                <w:sz w:val="18"/>
                <w:szCs w:val="18"/>
              </w:rPr>
              <w:t>Descripción</w:t>
            </w:r>
            <w:r w:rsidRPr="2141E4B0">
              <w:rPr>
                <w:sz w:val="18"/>
                <w:szCs w:val="18"/>
              </w:rPr>
              <w:t xml:space="preserve"> </w:t>
            </w:r>
          </w:p>
        </w:tc>
        <w:tc>
          <w:tcPr>
            <w:tcW w:w="1065" w:type="dxa"/>
            <w:tcBorders>
              <w:top w:val="single" w:sz="8" w:space="0" w:color="auto"/>
              <w:left w:val="nil"/>
              <w:bottom w:val="single" w:sz="8" w:space="0" w:color="auto"/>
              <w:right w:val="single" w:sz="8" w:space="0" w:color="auto"/>
            </w:tcBorders>
            <w:vAlign w:val="center"/>
          </w:tcPr>
          <w:p w14:paraId="2A8237E1" w14:textId="77777777" w:rsidR="00AC285B" w:rsidRDefault="00AC285B" w:rsidP="00691CEE">
            <w:pPr>
              <w:jc w:val="center"/>
            </w:pPr>
            <w:r w:rsidRPr="2141E4B0">
              <w:rPr>
                <w:b/>
                <w:bCs/>
                <w:sz w:val="18"/>
                <w:szCs w:val="18"/>
              </w:rPr>
              <w:t>Tipo de dato</w:t>
            </w:r>
            <w:r w:rsidRPr="2141E4B0">
              <w:rPr>
                <w:sz w:val="18"/>
                <w:szCs w:val="18"/>
              </w:rPr>
              <w:t xml:space="preserve"> </w:t>
            </w:r>
          </w:p>
        </w:tc>
      </w:tr>
      <w:tr w:rsidR="00AC285B" w14:paraId="0AD37668" w14:textId="77777777" w:rsidTr="00691CEE">
        <w:trPr>
          <w:trHeight w:val="285"/>
        </w:trPr>
        <w:tc>
          <w:tcPr>
            <w:tcW w:w="1395" w:type="dxa"/>
            <w:tcBorders>
              <w:top w:val="single" w:sz="8" w:space="0" w:color="auto"/>
              <w:left w:val="single" w:sz="8" w:space="0" w:color="auto"/>
              <w:bottom w:val="nil"/>
              <w:right w:val="nil"/>
            </w:tcBorders>
            <w:vAlign w:val="center"/>
          </w:tcPr>
          <w:p w14:paraId="6F048B9A" w14:textId="77777777" w:rsidR="00AC285B" w:rsidRPr="00357105" w:rsidRDefault="00AC285B" w:rsidP="00691CEE">
            <w:pPr>
              <w:jc w:val="left"/>
              <w:rPr>
                <w:sz w:val="16"/>
                <w:szCs w:val="16"/>
              </w:rPr>
            </w:pPr>
            <w:r w:rsidRPr="00357105">
              <w:rPr>
                <w:rFonts w:ascii="Consolas" w:eastAsia="Consolas" w:hAnsi="Consolas" w:cs="Consolas"/>
                <w:sz w:val="16"/>
                <w:szCs w:val="16"/>
              </w:rPr>
              <w:t xml:space="preserve">subject </w:t>
            </w:r>
          </w:p>
        </w:tc>
        <w:tc>
          <w:tcPr>
            <w:tcW w:w="1989" w:type="dxa"/>
            <w:tcBorders>
              <w:top w:val="single" w:sz="8" w:space="0" w:color="auto"/>
              <w:left w:val="nil"/>
              <w:bottom w:val="nil"/>
              <w:right w:val="nil"/>
            </w:tcBorders>
            <w:vAlign w:val="center"/>
          </w:tcPr>
          <w:p w14:paraId="1C6C7CBF" w14:textId="77777777" w:rsidR="00AC285B" w:rsidRDefault="00AC285B" w:rsidP="00691CEE">
            <w:pPr>
              <w:jc w:val="left"/>
            </w:pPr>
            <w:r w:rsidRPr="2141E4B0">
              <w:rPr>
                <w:sz w:val="18"/>
                <w:szCs w:val="18"/>
              </w:rPr>
              <w:t xml:space="preserve">Número del sujeto </w:t>
            </w:r>
          </w:p>
        </w:tc>
        <w:tc>
          <w:tcPr>
            <w:tcW w:w="1065" w:type="dxa"/>
            <w:tcBorders>
              <w:top w:val="single" w:sz="8" w:space="0" w:color="auto"/>
              <w:left w:val="nil"/>
              <w:bottom w:val="nil"/>
              <w:right w:val="single" w:sz="8" w:space="0" w:color="auto"/>
            </w:tcBorders>
            <w:vAlign w:val="center"/>
          </w:tcPr>
          <w:p w14:paraId="08FA7126" w14:textId="77777777" w:rsidR="00AC285B" w:rsidRDefault="00AC285B" w:rsidP="00691CEE">
            <w:pPr>
              <w:jc w:val="left"/>
            </w:pPr>
            <w:r w:rsidRPr="2141E4B0">
              <w:rPr>
                <w:sz w:val="18"/>
                <w:szCs w:val="18"/>
              </w:rPr>
              <w:t xml:space="preserve">Categórico </w:t>
            </w:r>
          </w:p>
        </w:tc>
      </w:tr>
      <w:tr w:rsidR="00AC285B" w14:paraId="237DD8C7" w14:textId="77777777" w:rsidTr="00691CEE">
        <w:trPr>
          <w:trHeight w:val="285"/>
        </w:trPr>
        <w:tc>
          <w:tcPr>
            <w:tcW w:w="1395" w:type="dxa"/>
            <w:tcBorders>
              <w:top w:val="nil"/>
              <w:left w:val="single" w:sz="8" w:space="0" w:color="auto"/>
              <w:bottom w:val="nil"/>
              <w:right w:val="nil"/>
            </w:tcBorders>
            <w:vAlign w:val="center"/>
          </w:tcPr>
          <w:p w14:paraId="6D721EB6" w14:textId="77777777" w:rsidR="00AC285B" w:rsidRPr="00357105" w:rsidRDefault="00AC285B" w:rsidP="00691CEE">
            <w:pPr>
              <w:jc w:val="left"/>
              <w:rPr>
                <w:sz w:val="16"/>
                <w:szCs w:val="16"/>
              </w:rPr>
            </w:pPr>
            <w:r w:rsidRPr="00357105">
              <w:rPr>
                <w:rFonts w:ascii="Consolas" w:eastAsia="Consolas" w:hAnsi="Consolas" w:cs="Consolas"/>
                <w:sz w:val="16"/>
                <w:szCs w:val="16"/>
              </w:rPr>
              <w:t xml:space="preserve">exercise </w:t>
            </w:r>
          </w:p>
        </w:tc>
        <w:tc>
          <w:tcPr>
            <w:tcW w:w="1989" w:type="dxa"/>
            <w:tcBorders>
              <w:top w:val="nil"/>
              <w:left w:val="nil"/>
              <w:bottom w:val="nil"/>
              <w:right w:val="nil"/>
            </w:tcBorders>
            <w:vAlign w:val="center"/>
          </w:tcPr>
          <w:p w14:paraId="4E112F64" w14:textId="77777777" w:rsidR="00AC285B" w:rsidRDefault="00AC285B" w:rsidP="00691CEE">
            <w:pPr>
              <w:jc w:val="left"/>
            </w:pPr>
            <w:r w:rsidRPr="2141E4B0">
              <w:rPr>
                <w:sz w:val="18"/>
                <w:szCs w:val="18"/>
              </w:rPr>
              <w:t xml:space="preserve">Número del ejercicio </w:t>
            </w:r>
          </w:p>
        </w:tc>
        <w:tc>
          <w:tcPr>
            <w:tcW w:w="1065" w:type="dxa"/>
            <w:tcBorders>
              <w:top w:val="nil"/>
              <w:left w:val="nil"/>
              <w:bottom w:val="nil"/>
              <w:right w:val="single" w:sz="8" w:space="0" w:color="auto"/>
            </w:tcBorders>
            <w:vAlign w:val="center"/>
          </w:tcPr>
          <w:p w14:paraId="0453F22A" w14:textId="77777777" w:rsidR="00AC285B" w:rsidRDefault="00AC285B" w:rsidP="00691CEE">
            <w:pPr>
              <w:jc w:val="left"/>
            </w:pPr>
            <w:r w:rsidRPr="2141E4B0">
              <w:rPr>
                <w:sz w:val="18"/>
                <w:szCs w:val="18"/>
              </w:rPr>
              <w:t xml:space="preserve">Categórico </w:t>
            </w:r>
          </w:p>
        </w:tc>
      </w:tr>
      <w:tr w:rsidR="00AC285B" w14:paraId="546FC296" w14:textId="77777777" w:rsidTr="00691CEE">
        <w:trPr>
          <w:trHeight w:val="285"/>
        </w:trPr>
        <w:tc>
          <w:tcPr>
            <w:tcW w:w="1395" w:type="dxa"/>
            <w:tcBorders>
              <w:top w:val="nil"/>
              <w:left w:val="single" w:sz="8" w:space="0" w:color="auto"/>
              <w:bottom w:val="nil"/>
              <w:right w:val="nil"/>
            </w:tcBorders>
            <w:vAlign w:val="center"/>
          </w:tcPr>
          <w:p w14:paraId="2DF20184" w14:textId="77777777" w:rsidR="00AC285B" w:rsidRPr="00357105" w:rsidRDefault="00AC285B" w:rsidP="00691CEE">
            <w:pPr>
              <w:jc w:val="left"/>
              <w:rPr>
                <w:sz w:val="16"/>
                <w:szCs w:val="16"/>
              </w:rPr>
            </w:pPr>
            <w:r w:rsidRPr="00357105">
              <w:rPr>
                <w:rFonts w:ascii="Consolas" w:eastAsia="Consolas" w:hAnsi="Consolas" w:cs="Consolas"/>
                <w:sz w:val="16"/>
                <w:szCs w:val="16"/>
              </w:rPr>
              <w:t>emg</w:t>
            </w:r>
            <w:r w:rsidRPr="00357105">
              <w:rPr>
                <w:sz w:val="16"/>
                <w:szCs w:val="16"/>
              </w:rPr>
              <w:t xml:space="preserve"> (12 col)  </w:t>
            </w:r>
          </w:p>
        </w:tc>
        <w:tc>
          <w:tcPr>
            <w:tcW w:w="1989" w:type="dxa"/>
            <w:tcBorders>
              <w:top w:val="nil"/>
              <w:left w:val="nil"/>
              <w:bottom w:val="nil"/>
              <w:right w:val="nil"/>
            </w:tcBorders>
            <w:vAlign w:val="center"/>
          </w:tcPr>
          <w:p w14:paraId="3830F9C6" w14:textId="77777777" w:rsidR="00AC285B" w:rsidRDefault="00AC285B" w:rsidP="00691CEE">
            <w:pPr>
              <w:jc w:val="left"/>
            </w:pPr>
            <w:r w:rsidRPr="2141E4B0">
              <w:rPr>
                <w:sz w:val="18"/>
                <w:szCs w:val="18"/>
                <w:lang w:val="es"/>
              </w:rPr>
              <w:t>Señales sEMG.</w:t>
            </w:r>
            <w:r w:rsidRPr="2141E4B0">
              <w:rPr>
                <w:sz w:val="18"/>
                <w:szCs w:val="18"/>
              </w:rPr>
              <w:t xml:space="preserve"> </w:t>
            </w:r>
          </w:p>
        </w:tc>
        <w:tc>
          <w:tcPr>
            <w:tcW w:w="1065" w:type="dxa"/>
            <w:tcBorders>
              <w:top w:val="nil"/>
              <w:left w:val="nil"/>
              <w:bottom w:val="nil"/>
              <w:right w:val="single" w:sz="8" w:space="0" w:color="auto"/>
            </w:tcBorders>
            <w:vAlign w:val="center"/>
          </w:tcPr>
          <w:p w14:paraId="49EAEC15" w14:textId="77777777" w:rsidR="00AC285B" w:rsidRDefault="00AC285B" w:rsidP="00691CEE">
            <w:pPr>
              <w:jc w:val="left"/>
            </w:pPr>
            <w:r w:rsidRPr="2141E4B0">
              <w:rPr>
                <w:sz w:val="18"/>
                <w:szCs w:val="18"/>
              </w:rPr>
              <w:t xml:space="preserve">Numérico  </w:t>
            </w:r>
          </w:p>
        </w:tc>
      </w:tr>
      <w:tr w:rsidR="00AC285B" w14:paraId="64A98FB8" w14:textId="77777777" w:rsidTr="00691CEE">
        <w:trPr>
          <w:trHeight w:val="285"/>
        </w:trPr>
        <w:tc>
          <w:tcPr>
            <w:tcW w:w="1395" w:type="dxa"/>
            <w:tcBorders>
              <w:top w:val="nil"/>
              <w:left w:val="single" w:sz="8" w:space="0" w:color="auto"/>
              <w:bottom w:val="nil"/>
              <w:right w:val="nil"/>
            </w:tcBorders>
            <w:vAlign w:val="center"/>
          </w:tcPr>
          <w:p w14:paraId="5E88CFFA" w14:textId="77777777" w:rsidR="00AC285B" w:rsidRPr="00357105" w:rsidRDefault="00AC285B" w:rsidP="00691CEE">
            <w:pPr>
              <w:jc w:val="left"/>
              <w:rPr>
                <w:sz w:val="16"/>
                <w:szCs w:val="16"/>
              </w:rPr>
            </w:pPr>
            <w:r w:rsidRPr="00357105">
              <w:rPr>
                <w:rFonts w:ascii="Consolas" w:eastAsia="Consolas" w:hAnsi="Consolas" w:cs="Consolas"/>
                <w:sz w:val="16"/>
                <w:szCs w:val="16"/>
              </w:rPr>
              <w:t>glove</w:t>
            </w:r>
            <w:r w:rsidRPr="00357105">
              <w:rPr>
                <w:sz w:val="16"/>
                <w:szCs w:val="16"/>
              </w:rPr>
              <w:t xml:space="preserve"> (22 col) </w:t>
            </w:r>
          </w:p>
        </w:tc>
        <w:tc>
          <w:tcPr>
            <w:tcW w:w="1989" w:type="dxa"/>
            <w:tcBorders>
              <w:top w:val="nil"/>
              <w:left w:val="nil"/>
              <w:bottom w:val="nil"/>
              <w:right w:val="nil"/>
            </w:tcBorders>
            <w:vAlign w:val="center"/>
          </w:tcPr>
          <w:p w14:paraId="419FA1B5" w14:textId="77777777" w:rsidR="00AC285B" w:rsidRDefault="00AC285B" w:rsidP="00691CEE">
            <w:pPr>
              <w:jc w:val="left"/>
            </w:pPr>
            <w:r w:rsidRPr="2141E4B0">
              <w:rPr>
                <w:sz w:val="18"/>
                <w:szCs w:val="18"/>
              </w:rPr>
              <w:t xml:space="preserve">Señales sin procesar de del guante Cyberglove II. </w:t>
            </w:r>
          </w:p>
        </w:tc>
        <w:tc>
          <w:tcPr>
            <w:tcW w:w="1065" w:type="dxa"/>
            <w:tcBorders>
              <w:top w:val="nil"/>
              <w:left w:val="nil"/>
              <w:bottom w:val="nil"/>
              <w:right w:val="single" w:sz="8" w:space="0" w:color="auto"/>
            </w:tcBorders>
            <w:vAlign w:val="center"/>
          </w:tcPr>
          <w:p w14:paraId="240B6835" w14:textId="77777777" w:rsidR="00AC285B" w:rsidRDefault="00AC285B" w:rsidP="00691CEE">
            <w:pPr>
              <w:jc w:val="left"/>
            </w:pPr>
            <w:r w:rsidRPr="2141E4B0">
              <w:rPr>
                <w:sz w:val="18"/>
                <w:szCs w:val="18"/>
              </w:rPr>
              <w:t xml:space="preserve">Numérico </w:t>
            </w:r>
          </w:p>
        </w:tc>
      </w:tr>
      <w:tr w:rsidR="00AC285B" w14:paraId="0DAE31B1" w14:textId="77777777" w:rsidTr="00691CEE">
        <w:trPr>
          <w:trHeight w:val="285"/>
        </w:trPr>
        <w:tc>
          <w:tcPr>
            <w:tcW w:w="1395" w:type="dxa"/>
            <w:tcBorders>
              <w:top w:val="nil"/>
              <w:left w:val="single" w:sz="8" w:space="0" w:color="auto"/>
              <w:bottom w:val="nil"/>
              <w:right w:val="nil"/>
            </w:tcBorders>
            <w:vAlign w:val="center"/>
          </w:tcPr>
          <w:p w14:paraId="57FB7736" w14:textId="77777777" w:rsidR="00AC285B" w:rsidRPr="00357105" w:rsidRDefault="00AC285B" w:rsidP="00691CEE">
            <w:pPr>
              <w:jc w:val="left"/>
              <w:rPr>
                <w:sz w:val="16"/>
                <w:szCs w:val="16"/>
              </w:rPr>
            </w:pPr>
            <w:r w:rsidRPr="00357105">
              <w:rPr>
                <w:rFonts w:ascii="Consolas" w:eastAsia="Consolas" w:hAnsi="Consolas" w:cs="Consolas"/>
                <w:sz w:val="16"/>
                <w:szCs w:val="16"/>
              </w:rPr>
              <w:t>stimulus</w:t>
            </w:r>
            <w:r w:rsidRPr="00357105">
              <w:rPr>
                <w:sz w:val="16"/>
                <w:szCs w:val="16"/>
              </w:rPr>
              <w:t xml:space="preserve"> (1 col) </w:t>
            </w:r>
          </w:p>
        </w:tc>
        <w:tc>
          <w:tcPr>
            <w:tcW w:w="1989" w:type="dxa"/>
            <w:tcBorders>
              <w:top w:val="nil"/>
              <w:left w:val="nil"/>
              <w:bottom w:val="nil"/>
              <w:right w:val="nil"/>
            </w:tcBorders>
            <w:vAlign w:val="center"/>
          </w:tcPr>
          <w:p w14:paraId="651925A3" w14:textId="77777777" w:rsidR="00AC285B" w:rsidRDefault="00AC285B" w:rsidP="00691CEE">
            <w:pPr>
              <w:jc w:val="left"/>
            </w:pPr>
            <w:r w:rsidRPr="2141E4B0">
              <w:rPr>
                <w:sz w:val="18"/>
                <w:szCs w:val="18"/>
              </w:rPr>
              <w:t xml:space="preserve">Movimiento repetido por el sujeto al seguir las instrucciones. </w:t>
            </w:r>
          </w:p>
        </w:tc>
        <w:tc>
          <w:tcPr>
            <w:tcW w:w="1065" w:type="dxa"/>
            <w:tcBorders>
              <w:top w:val="nil"/>
              <w:left w:val="nil"/>
              <w:bottom w:val="nil"/>
              <w:right w:val="single" w:sz="8" w:space="0" w:color="auto"/>
            </w:tcBorders>
            <w:vAlign w:val="center"/>
          </w:tcPr>
          <w:p w14:paraId="10C5C1F3" w14:textId="77777777" w:rsidR="00AC285B" w:rsidRDefault="00AC285B" w:rsidP="00691CEE">
            <w:pPr>
              <w:jc w:val="left"/>
            </w:pPr>
            <w:r w:rsidRPr="2141E4B0">
              <w:rPr>
                <w:sz w:val="18"/>
                <w:szCs w:val="18"/>
              </w:rPr>
              <w:t xml:space="preserve">Categórico </w:t>
            </w:r>
          </w:p>
        </w:tc>
      </w:tr>
      <w:tr w:rsidR="00AC285B" w14:paraId="13D0219E" w14:textId="77777777" w:rsidTr="00691CEE">
        <w:trPr>
          <w:trHeight w:val="285"/>
        </w:trPr>
        <w:tc>
          <w:tcPr>
            <w:tcW w:w="1395" w:type="dxa"/>
            <w:tcBorders>
              <w:top w:val="nil"/>
              <w:left w:val="single" w:sz="8" w:space="0" w:color="auto"/>
              <w:bottom w:val="nil"/>
              <w:right w:val="nil"/>
            </w:tcBorders>
            <w:vAlign w:val="center"/>
          </w:tcPr>
          <w:p w14:paraId="6EB4FF6E" w14:textId="77777777" w:rsidR="00AC285B" w:rsidRPr="00357105" w:rsidRDefault="00AC285B" w:rsidP="00691CEE">
            <w:pPr>
              <w:jc w:val="left"/>
              <w:rPr>
                <w:sz w:val="16"/>
                <w:szCs w:val="16"/>
              </w:rPr>
            </w:pPr>
            <w:r w:rsidRPr="00357105">
              <w:rPr>
                <w:rFonts w:ascii="Consolas" w:eastAsia="Consolas" w:hAnsi="Consolas" w:cs="Consolas"/>
                <w:sz w:val="16"/>
                <w:szCs w:val="16"/>
              </w:rPr>
              <w:t>restimulus</w:t>
            </w:r>
            <w:r w:rsidRPr="00357105">
              <w:rPr>
                <w:sz w:val="16"/>
                <w:szCs w:val="16"/>
              </w:rPr>
              <w:t xml:space="preserve"> (1 col) </w:t>
            </w:r>
          </w:p>
        </w:tc>
        <w:tc>
          <w:tcPr>
            <w:tcW w:w="1989" w:type="dxa"/>
            <w:tcBorders>
              <w:top w:val="nil"/>
              <w:left w:val="nil"/>
              <w:bottom w:val="nil"/>
              <w:right w:val="nil"/>
            </w:tcBorders>
            <w:vAlign w:val="center"/>
          </w:tcPr>
          <w:p w14:paraId="30B81EA4" w14:textId="77777777" w:rsidR="00AC285B" w:rsidRDefault="00AC285B" w:rsidP="00691CEE">
            <w:pPr>
              <w:jc w:val="left"/>
            </w:pPr>
            <w:r w:rsidRPr="2141E4B0">
              <w:rPr>
                <w:sz w:val="18"/>
                <w:szCs w:val="18"/>
              </w:rPr>
              <w:t xml:space="preserve">Etiqueta colocada a posteriori para el movimiento repetido por el sujeto. </w:t>
            </w:r>
          </w:p>
        </w:tc>
        <w:tc>
          <w:tcPr>
            <w:tcW w:w="1065" w:type="dxa"/>
            <w:tcBorders>
              <w:top w:val="nil"/>
              <w:left w:val="nil"/>
              <w:bottom w:val="nil"/>
              <w:right w:val="single" w:sz="8" w:space="0" w:color="auto"/>
            </w:tcBorders>
            <w:vAlign w:val="center"/>
          </w:tcPr>
          <w:p w14:paraId="227C40D6" w14:textId="77777777" w:rsidR="00AC285B" w:rsidRDefault="00AC285B" w:rsidP="00691CEE">
            <w:pPr>
              <w:jc w:val="left"/>
            </w:pPr>
            <w:r w:rsidRPr="2141E4B0">
              <w:rPr>
                <w:sz w:val="18"/>
                <w:szCs w:val="18"/>
              </w:rPr>
              <w:t xml:space="preserve">Categórico </w:t>
            </w:r>
          </w:p>
        </w:tc>
      </w:tr>
      <w:tr w:rsidR="00AC285B" w14:paraId="5260F244" w14:textId="77777777" w:rsidTr="00691CEE">
        <w:trPr>
          <w:trHeight w:val="285"/>
        </w:trPr>
        <w:tc>
          <w:tcPr>
            <w:tcW w:w="1395" w:type="dxa"/>
            <w:tcBorders>
              <w:top w:val="nil"/>
              <w:left w:val="single" w:sz="8" w:space="0" w:color="auto"/>
              <w:bottom w:val="nil"/>
              <w:right w:val="nil"/>
            </w:tcBorders>
            <w:vAlign w:val="center"/>
          </w:tcPr>
          <w:p w14:paraId="32A67601" w14:textId="77777777" w:rsidR="00AC285B" w:rsidRPr="00357105" w:rsidRDefault="00AC285B" w:rsidP="00691CEE">
            <w:pPr>
              <w:jc w:val="left"/>
              <w:rPr>
                <w:sz w:val="16"/>
                <w:szCs w:val="16"/>
              </w:rPr>
            </w:pPr>
            <w:r w:rsidRPr="00357105">
              <w:rPr>
                <w:rFonts w:ascii="Consolas" w:eastAsia="Consolas" w:hAnsi="Consolas" w:cs="Consolas"/>
                <w:sz w:val="16"/>
                <w:szCs w:val="16"/>
              </w:rPr>
              <w:t>repetition</w:t>
            </w:r>
            <w:r w:rsidRPr="00357105">
              <w:rPr>
                <w:sz w:val="16"/>
                <w:szCs w:val="16"/>
              </w:rPr>
              <w:t xml:space="preserve"> (1 col) </w:t>
            </w:r>
          </w:p>
        </w:tc>
        <w:tc>
          <w:tcPr>
            <w:tcW w:w="1989" w:type="dxa"/>
            <w:tcBorders>
              <w:top w:val="nil"/>
              <w:left w:val="nil"/>
              <w:bottom w:val="nil"/>
              <w:right w:val="nil"/>
            </w:tcBorders>
            <w:vAlign w:val="center"/>
          </w:tcPr>
          <w:p w14:paraId="3709C268" w14:textId="77777777" w:rsidR="00AC285B" w:rsidRDefault="00AC285B" w:rsidP="00691CEE">
            <w:pPr>
              <w:jc w:val="left"/>
            </w:pPr>
            <w:r w:rsidRPr="2141E4B0">
              <w:rPr>
                <w:sz w:val="18"/>
                <w:szCs w:val="18"/>
              </w:rPr>
              <w:t xml:space="preserve">Repetición de </w:t>
            </w:r>
            <w:r w:rsidRPr="2141E4B0">
              <w:rPr>
                <w:rFonts w:ascii="Consolas" w:eastAsia="Consolas" w:hAnsi="Consolas" w:cs="Consolas"/>
                <w:sz w:val="18"/>
                <w:szCs w:val="18"/>
              </w:rPr>
              <w:t xml:space="preserve">stimulus </w:t>
            </w:r>
          </w:p>
        </w:tc>
        <w:tc>
          <w:tcPr>
            <w:tcW w:w="1065" w:type="dxa"/>
            <w:tcBorders>
              <w:top w:val="nil"/>
              <w:left w:val="nil"/>
              <w:bottom w:val="nil"/>
              <w:right w:val="single" w:sz="8" w:space="0" w:color="auto"/>
            </w:tcBorders>
            <w:vAlign w:val="center"/>
          </w:tcPr>
          <w:p w14:paraId="0C73D28C" w14:textId="77777777" w:rsidR="00AC285B" w:rsidRDefault="00AC285B" w:rsidP="00691CEE">
            <w:pPr>
              <w:jc w:val="left"/>
            </w:pPr>
            <w:r w:rsidRPr="2141E4B0">
              <w:rPr>
                <w:sz w:val="18"/>
                <w:szCs w:val="18"/>
              </w:rPr>
              <w:t xml:space="preserve">Categórico </w:t>
            </w:r>
          </w:p>
        </w:tc>
      </w:tr>
      <w:tr w:rsidR="00AC285B" w14:paraId="12458206" w14:textId="77777777" w:rsidTr="00691CEE">
        <w:trPr>
          <w:trHeight w:val="300"/>
        </w:trPr>
        <w:tc>
          <w:tcPr>
            <w:tcW w:w="1395" w:type="dxa"/>
            <w:tcBorders>
              <w:top w:val="nil"/>
              <w:left w:val="single" w:sz="8" w:space="0" w:color="auto"/>
              <w:bottom w:val="single" w:sz="8" w:space="0" w:color="auto"/>
              <w:right w:val="nil"/>
            </w:tcBorders>
            <w:vAlign w:val="center"/>
          </w:tcPr>
          <w:p w14:paraId="6C3AF763" w14:textId="77777777" w:rsidR="00AC285B" w:rsidRPr="00357105" w:rsidRDefault="00AC285B" w:rsidP="00691CEE">
            <w:pPr>
              <w:jc w:val="left"/>
              <w:rPr>
                <w:sz w:val="16"/>
                <w:szCs w:val="16"/>
              </w:rPr>
            </w:pPr>
            <w:r w:rsidRPr="00357105">
              <w:rPr>
                <w:rFonts w:ascii="Consolas" w:eastAsia="Consolas" w:hAnsi="Consolas" w:cs="Consolas"/>
                <w:sz w:val="16"/>
                <w:szCs w:val="16"/>
              </w:rPr>
              <w:t>rerepetition</w:t>
            </w:r>
            <w:r w:rsidRPr="00357105">
              <w:rPr>
                <w:sz w:val="16"/>
                <w:szCs w:val="16"/>
              </w:rPr>
              <w:t xml:space="preserve"> (1 col) </w:t>
            </w:r>
          </w:p>
        </w:tc>
        <w:tc>
          <w:tcPr>
            <w:tcW w:w="1989" w:type="dxa"/>
            <w:tcBorders>
              <w:top w:val="nil"/>
              <w:left w:val="nil"/>
              <w:bottom w:val="single" w:sz="8" w:space="0" w:color="auto"/>
              <w:right w:val="nil"/>
            </w:tcBorders>
            <w:vAlign w:val="center"/>
          </w:tcPr>
          <w:p w14:paraId="2D318541" w14:textId="77777777" w:rsidR="00AC285B" w:rsidRDefault="00AC285B" w:rsidP="00691CEE">
            <w:pPr>
              <w:jc w:val="left"/>
            </w:pPr>
            <w:r w:rsidRPr="2141E4B0">
              <w:rPr>
                <w:sz w:val="18"/>
                <w:szCs w:val="18"/>
              </w:rPr>
              <w:t xml:space="preserve">Repetición de </w:t>
            </w:r>
            <w:r w:rsidRPr="2141E4B0">
              <w:rPr>
                <w:rFonts w:ascii="Consolas" w:eastAsia="Consolas" w:hAnsi="Consolas" w:cs="Consolas"/>
                <w:sz w:val="18"/>
                <w:szCs w:val="18"/>
              </w:rPr>
              <w:t xml:space="preserve">rstimulus </w:t>
            </w:r>
          </w:p>
        </w:tc>
        <w:tc>
          <w:tcPr>
            <w:tcW w:w="1065" w:type="dxa"/>
            <w:tcBorders>
              <w:top w:val="nil"/>
              <w:left w:val="nil"/>
              <w:bottom w:val="single" w:sz="8" w:space="0" w:color="auto"/>
              <w:right w:val="single" w:sz="8" w:space="0" w:color="auto"/>
            </w:tcBorders>
            <w:vAlign w:val="center"/>
          </w:tcPr>
          <w:p w14:paraId="5FD1E4DB" w14:textId="77777777" w:rsidR="00AC285B" w:rsidRDefault="00AC285B" w:rsidP="00691CEE">
            <w:pPr>
              <w:jc w:val="left"/>
            </w:pPr>
            <w:r w:rsidRPr="2141E4B0">
              <w:rPr>
                <w:sz w:val="18"/>
                <w:szCs w:val="18"/>
              </w:rPr>
              <w:t>Categórico</w:t>
            </w:r>
          </w:p>
        </w:tc>
      </w:tr>
    </w:tbl>
    <w:p w14:paraId="0F99D934" w14:textId="77777777" w:rsidR="00AC285B" w:rsidRDefault="00AC285B" w:rsidP="00AC285B">
      <w:pPr>
        <w:pStyle w:val="Descripcin"/>
        <w:spacing w:line="276" w:lineRule="auto"/>
        <w:rPr>
          <w:color w:val="000000" w:themeColor="text1"/>
          <w:szCs w:val="24"/>
          <w:lang w:val="es-ES"/>
        </w:rPr>
      </w:pPr>
      <w:r w:rsidRPr="2141E4B0">
        <w:rPr>
          <w:b/>
          <w:bCs/>
          <w:i w:val="0"/>
          <w:iCs w:val="0"/>
          <w:color w:val="000000" w:themeColor="text1"/>
          <w:szCs w:val="24"/>
        </w:rPr>
        <w:t xml:space="preserve">Tabla </w:t>
      </w:r>
      <w:r w:rsidRPr="2141E4B0">
        <w:rPr>
          <w:b/>
          <w:bCs/>
          <w:i w:val="0"/>
          <w:iCs w:val="0"/>
          <w:color w:val="F5F5F5"/>
          <w:szCs w:val="24"/>
        </w:rPr>
        <w:t>4</w:t>
      </w:r>
      <w:r w:rsidRPr="2141E4B0">
        <w:rPr>
          <w:color w:val="000000" w:themeColor="text1"/>
          <w:szCs w:val="24"/>
        </w:rPr>
        <w:t xml:space="preserve"> Características dataset ejercicio 1 de los 27 sujetos</w:t>
      </w:r>
    </w:p>
    <w:p w14:paraId="5C377320" w14:textId="77777777" w:rsidR="00357105" w:rsidRDefault="00357105" w:rsidP="00AC285B">
      <w:pPr>
        <w:spacing w:line="276" w:lineRule="auto"/>
        <w:rPr>
          <w:ins w:id="39" w:author="Henry Alberto Arcila Ramírez" w:date="2025-04-21T19:56:00Z"/>
          <w:sz w:val="22"/>
          <w:szCs w:val="22"/>
          <w:highlight w:val="yellow"/>
          <w:lang w:val="es-ES"/>
        </w:rPr>
      </w:pPr>
    </w:p>
    <w:p w14:paraId="227FA205" w14:textId="44466903" w:rsidR="00AC285B" w:rsidRDefault="00AC285B" w:rsidP="00AC285B">
      <w:pPr>
        <w:spacing w:line="276" w:lineRule="auto"/>
      </w:pPr>
      <w:r w:rsidRPr="2141E4B0">
        <w:rPr>
          <w:sz w:val="22"/>
          <w:szCs w:val="22"/>
          <w:highlight w:val="yellow"/>
          <w:lang w:val="es-ES"/>
        </w:rPr>
        <w:t xml:space="preserve">Como solo se van a emplear los datos de las señales </w:t>
      </w:r>
      <w:proofErr w:type="spellStart"/>
      <w:r w:rsidRPr="2141E4B0">
        <w:rPr>
          <w:sz w:val="22"/>
          <w:szCs w:val="22"/>
          <w:highlight w:val="yellow"/>
          <w:lang w:val="es-ES"/>
        </w:rPr>
        <w:t>sEMG</w:t>
      </w:r>
      <w:proofErr w:type="spellEnd"/>
      <w:r w:rsidRPr="2141E4B0">
        <w:rPr>
          <w:sz w:val="22"/>
          <w:szCs w:val="22"/>
          <w:highlight w:val="yellow"/>
          <w:lang w:val="es-ES"/>
        </w:rPr>
        <w:t xml:space="preserve">, se procedió a la selección de las variables relevantes para el problema de clasificación las cuales son: </w:t>
      </w:r>
      <w:r w:rsidRPr="2141E4B0">
        <w:rPr>
          <w:rFonts w:ascii="Consolas" w:eastAsia="Consolas" w:hAnsi="Consolas" w:cs="Consolas"/>
          <w:sz w:val="22"/>
          <w:szCs w:val="22"/>
          <w:highlight w:val="yellow"/>
          <w:lang w:val="es-ES"/>
        </w:rPr>
        <w:t>subject</w:t>
      </w:r>
      <w:r w:rsidRPr="2141E4B0">
        <w:rPr>
          <w:sz w:val="22"/>
          <w:szCs w:val="22"/>
          <w:highlight w:val="yellow"/>
          <w:lang w:val="es-ES"/>
        </w:rPr>
        <w:t xml:space="preserve">, </w:t>
      </w:r>
      <w:proofErr w:type="spellStart"/>
      <w:r w:rsidRPr="2141E4B0">
        <w:rPr>
          <w:rFonts w:ascii="Consolas" w:eastAsia="Consolas" w:hAnsi="Consolas" w:cs="Consolas"/>
          <w:sz w:val="22"/>
          <w:szCs w:val="22"/>
          <w:highlight w:val="yellow"/>
          <w:lang w:val="es-ES"/>
        </w:rPr>
        <w:t>emg</w:t>
      </w:r>
      <w:proofErr w:type="spellEnd"/>
      <w:r w:rsidRPr="2141E4B0">
        <w:rPr>
          <w:sz w:val="22"/>
          <w:szCs w:val="22"/>
          <w:highlight w:val="yellow"/>
          <w:lang w:val="es-ES"/>
        </w:rPr>
        <w:t xml:space="preserve">, </w:t>
      </w:r>
      <w:proofErr w:type="spellStart"/>
      <w:r w:rsidRPr="2141E4B0">
        <w:rPr>
          <w:rFonts w:ascii="Consolas" w:eastAsia="Consolas" w:hAnsi="Consolas" w:cs="Consolas"/>
          <w:sz w:val="22"/>
          <w:szCs w:val="22"/>
          <w:highlight w:val="yellow"/>
          <w:lang w:val="es-ES"/>
        </w:rPr>
        <w:t>rerepetition</w:t>
      </w:r>
      <w:proofErr w:type="spellEnd"/>
      <w:r w:rsidRPr="2141E4B0">
        <w:rPr>
          <w:sz w:val="22"/>
          <w:szCs w:val="22"/>
          <w:highlight w:val="yellow"/>
          <w:lang w:val="es-ES"/>
        </w:rPr>
        <w:t xml:space="preserve"> y </w:t>
      </w:r>
      <w:proofErr w:type="spellStart"/>
      <w:r w:rsidRPr="2141E4B0">
        <w:rPr>
          <w:rFonts w:ascii="Consolas" w:eastAsia="Consolas" w:hAnsi="Consolas" w:cs="Consolas"/>
          <w:sz w:val="22"/>
          <w:szCs w:val="22"/>
          <w:highlight w:val="yellow"/>
          <w:lang w:val="es-ES"/>
        </w:rPr>
        <w:t>restimulus</w:t>
      </w:r>
      <w:proofErr w:type="spellEnd"/>
      <w:r w:rsidRPr="2141E4B0">
        <w:rPr>
          <w:sz w:val="22"/>
          <w:szCs w:val="22"/>
          <w:highlight w:val="yellow"/>
          <w:lang w:val="es-ES"/>
        </w:rPr>
        <w:t xml:space="preserve">. Finalmente, todas las muestras de los 27 archivos MAT para estas variables se agruparon en un único </w:t>
      </w:r>
      <w:proofErr w:type="spellStart"/>
      <w:r w:rsidRPr="2141E4B0">
        <w:rPr>
          <w:sz w:val="22"/>
          <w:szCs w:val="22"/>
          <w:highlight w:val="yellow"/>
          <w:lang w:val="es-ES"/>
        </w:rPr>
        <w:t>dataframe</w:t>
      </w:r>
      <w:proofErr w:type="spellEnd"/>
      <w:r w:rsidRPr="2141E4B0">
        <w:rPr>
          <w:sz w:val="22"/>
          <w:szCs w:val="22"/>
          <w:highlight w:val="yellow"/>
          <w:lang w:val="es-ES"/>
        </w:rPr>
        <w:t xml:space="preserve"> (</w:t>
      </w:r>
      <w:proofErr w:type="spellStart"/>
      <w:r w:rsidRPr="2141E4B0">
        <w:rPr>
          <w:sz w:val="22"/>
          <w:szCs w:val="22"/>
          <w:highlight w:val="yellow"/>
          <w:lang w:val="es-ES"/>
        </w:rPr>
        <w:t>raw_df</w:t>
      </w:r>
      <w:proofErr w:type="spellEnd"/>
      <w:r w:rsidRPr="2141E4B0">
        <w:rPr>
          <w:sz w:val="22"/>
          <w:szCs w:val="22"/>
          <w:highlight w:val="yellow"/>
          <w:lang w:val="es-ES"/>
        </w:rPr>
        <w:t>) de 2731393 de muestras el cual concatena todos los datos crudos que van a ser empleados como insumo para los modelos</w:t>
      </w:r>
      <w:r w:rsidRPr="2141E4B0">
        <w:rPr>
          <w:sz w:val="22"/>
          <w:szCs w:val="22"/>
          <w:lang w:val="es-ES"/>
        </w:rPr>
        <w:t>.</w:t>
      </w:r>
    </w:p>
    <w:p w14:paraId="15776DD0" w14:textId="77777777" w:rsidR="00AC285B" w:rsidRDefault="00AC285B" w:rsidP="00AC285B">
      <w:pPr>
        <w:spacing w:line="276" w:lineRule="auto"/>
      </w:pPr>
      <w:r w:rsidRPr="2141E4B0">
        <w:rPr>
          <w:sz w:val="22"/>
          <w:szCs w:val="22"/>
          <w:lang w:val="es-ES"/>
        </w:rPr>
        <w:t xml:space="preserve"> </w:t>
      </w:r>
    </w:p>
    <w:p w14:paraId="74D9F661" w14:textId="27426ED4" w:rsidR="00AC285B" w:rsidRDefault="00AC285B" w:rsidP="7F9F4BAD">
      <w:pPr>
        <w:spacing w:line="276" w:lineRule="auto"/>
        <w:rPr>
          <w:ins w:id="40" w:author="MARIA BERNARDA SALAZAR SANCHEZ" w:date="2025-04-21T19:13:00Z"/>
          <w:sz w:val="22"/>
          <w:szCs w:val="22"/>
          <w:lang w:val="es-ES"/>
        </w:rPr>
      </w:pPr>
    </w:p>
    <w:p w14:paraId="3AA289EA" w14:textId="0891BA1E" w:rsidR="00845532" w:rsidRDefault="00845532" w:rsidP="7F9F4BAD">
      <w:pPr>
        <w:spacing w:line="276" w:lineRule="auto"/>
        <w:rPr>
          <w:ins w:id="41" w:author="MARIA BERNARDA SALAZAR SANCHEZ" w:date="2025-04-21T19:13:00Z"/>
          <w:sz w:val="22"/>
          <w:szCs w:val="22"/>
          <w:lang w:val="es-ES"/>
        </w:rPr>
      </w:pPr>
    </w:p>
    <w:p w14:paraId="599DB7C9" w14:textId="12A07E47" w:rsidR="00845532" w:rsidRDefault="00845532" w:rsidP="7F9F4BAD">
      <w:pPr>
        <w:spacing w:line="276" w:lineRule="auto"/>
        <w:rPr>
          <w:ins w:id="42" w:author="MARIA BERNARDA SALAZAR SANCHEZ" w:date="2025-04-21T19:13:00Z"/>
          <w:sz w:val="22"/>
          <w:szCs w:val="22"/>
          <w:lang w:val="es-ES"/>
        </w:rPr>
      </w:pPr>
    </w:p>
    <w:p w14:paraId="32191E9E" w14:textId="77777777" w:rsidR="00845532" w:rsidRDefault="00845532" w:rsidP="7F9F4BAD">
      <w:pPr>
        <w:spacing w:line="276" w:lineRule="auto"/>
        <w:rPr>
          <w:ins w:id="43" w:author="MARIA BERNARDA SALAZAR SANCHEZ" w:date="2025-04-21T19:11:00Z"/>
          <w:sz w:val="22"/>
          <w:szCs w:val="22"/>
          <w:lang w:val="es-ES"/>
        </w:rPr>
      </w:pPr>
    </w:p>
    <w:p w14:paraId="0B83A56D" w14:textId="6BFEAD3B" w:rsidR="7F9F4BAD" w:rsidRPr="00C05BF1" w:rsidRDefault="517F48D1" w:rsidP="7F9F4BAD">
      <w:pPr>
        <w:spacing w:line="276" w:lineRule="auto"/>
        <w:rPr>
          <w:sz w:val="22"/>
          <w:szCs w:val="22"/>
          <w:rPrChange w:id="44" w:author="Henry Alberto Arcila Ramírez" w:date="2025-04-21T19:20:00Z">
            <w:rPr>
              <w:sz w:val="22"/>
              <w:szCs w:val="22"/>
              <w:lang w:val="en-US"/>
            </w:rPr>
          </w:rPrChange>
        </w:rPr>
      </w:pPr>
      <w:r w:rsidRPr="2141E4B0">
        <w:rPr>
          <w:color w:val="000000" w:themeColor="text1"/>
          <w:sz w:val="22"/>
          <w:szCs w:val="22"/>
          <w:lang w:val="es-ES"/>
        </w:rPr>
        <w:t>Posteriormente, se preprocesaron y se extrajeron sus características</w:t>
      </w:r>
    </w:p>
    <w:p w14:paraId="5DD9BCDC" w14:textId="34BA4AF9" w:rsidR="55AE6E1E" w:rsidRDefault="55AE6E1E" w:rsidP="5402FD12">
      <w:pPr>
        <w:spacing w:line="276" w:lineRule="auto"/>
      </w:pPr>
    </w:p>
    <w:p w14:paraId="30600DEF" w14:textId="00EC6586" w:rsidR="006B173A" w:rsidRDefault="006B173A" w:rsidP="00357105">
      <w:pPr>
        <w:pStyle w:val="Ttulo1"/>
        <w:numPr>
          <w:ilvl w:val="1"/>
          <w:numId w:val="10"/>
        </w:numPr>
        <w:tabs>
          <w:tab w:val="left" w:pos="284"/>
        </w:tabs>
        <w:spacing w:before="160" w:after="80" w:line="240" w:lineRule="auto"/>
        <w:ind w:right="613"/>
        <w:rPr>
          <w:color w:val="000000" w:themeColor="text1"/>
        </w:rPr>
        <w:pPrChange w:id="45" w:author="Henry Alberto Arcila Ramírez" w:date="2025-04-21T19:59:00Z">
          <w:pPr>
            <w:pStyle w:val="Ttulo1"/>
            <w:numPr>
              <w:ilvl w:val="1"/>
              <w:numId w:val="10"/>
            </w:numPr>
            <w:tabs>
              <w:tab w:val="left" w:pos="284"/>
            </w:tabs>
            <w:spacing w:before="160" w:after="80" w:line="240" w:lineRule="auto"/>
            <w:ind w:left="142" w:right="613" w:hanging="426"/>
          </w:pPr>
        </w:pPrChange>
      </w:pPr>
      <w:r>
        <w:rPr>
          <w:color w:val="000000" w:themeColor="text1"/>
        </w:rPr>
        <w:t>Extracción de características</w:t>
      </w:r>
    </w:p>
    <w:p w14:paraId="749AD6AC" w14:textId="07FF6FDE" w:rsidR="006B173A" w:rsidRDefault="006B173A" w:rsidP="2141E4B0">
      <w:pPr>
        <w:spacing w:line="276" w:lineRule="auto"/>
      </w:pPr>
    </w:p>
    <w:p w14:paraId="7C99F656" w14:textId="251AC09C" w:rsidR="006B173A" w:rsidRDefault="006B173A" w:rsidP="006B173A">
      <w:pPr>
        <w:spacing w:line="276" w:lineRule="auto"/>
      </w:pPr>
      <w:r w:rsidRPr="2141E4B0">
        <w:rPr>
          <w:color w:val="000000" w:themeColor="text1"/>
          <w:sz w:val="22"/>
          <w:szCs w:val="22"/>
          <w:lang w:val="es-ES"/>
        </w:rPr>
        <w:t>Se entrenó un modelo con las características obtenidas y se clasificaron las señales EMG utilizando este modelo (</w:t>
      </w:r>
      <w:proofErr w:type="spellStart"/>
      <w:r w:rsidRPr="2141E4B0">
        <w:rPr>
          <w:color w:val="000000" w:themeColor="text1"/>
          <w:sz w:val="22"/>
          <w:szCs w:val="22"/>
          <w:lang w:val="es-ES"/>
        </w:rPr>
        <w:t>aun</w:t>
      </w:r>
      <w:proofErr w:type="spellEnd"/>
      <w:r w:rsidRPr="2141E4B0">
        <w:rPr>
          <w:color w:val="000000" w:themeColor="text1"/>
          <w:sz w:val="22"/>
          <w:szCs w:val="22"/>
          <w:lang w:val="es-ES"/>
        </w:rPr>
        <w:t xml:space="preserve"> falta aterrizar y decir más sobre el modelo).</w:t>
      </w:r>
      <w:r w:rsidRPr="2141E4B0">
        <w:rPr>
          <w:sz w:val="22"/>
          <w:szCs w:val="22"/>
          <w:lang w:val="es-ES"/>
        </w:rPr>
        <w:t xml:space="preserve"> El procedimiento empleado se resume en la figura 1.</w:t>
      </w:r>
    </w:p>
    <w:p w14:paraId="398C3C80" w14:textId="77777777" w:rsidR="006B173A" w:rsidRDefault="006B173A" w:rsidP="006B173A">
      <w:pPr>
        <w:spacing w:line="276" w:lineRule="auto"/>
        <w:rPr>
          <w:sz w:val="22"/>
          <w:szCs w:val="22"/>
          <w:lang w:val="es-ES"/>
        </w:rPr>
      </w:pPr>
    </w:p>
    <w:p w14:paraId="53F9CCB2" w14:textId="77777777" w:rsidR="006B173A" w:rsidRDefault="006B173A" w:rsidP="006B173A">
      <w:pPr>
        <w:spacing w:line="276" w:lineRule="auto"/>
      </w:pPr>
      <w:r>
        <w:rPr>
          <w:noProof/>
        </w:rPr>
        <w:drawing>
          <wp:inline distT="0" distB="0" distL="0" distR="0" wp14:anchorId="669B4F55" wp14:editId="6F3F649D">
            <wp:extent cx="2755631" cy="70719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755631" cy="707197"/>
                    </a:xfrm>
                    <a:prstGeom prst="rect">
                      <a:avLst/>
                    </a:prstGeom>
                  </pic:spPr>
                </pic:pic>
              </a:graphicData>
            </a:graphic>
          </wp:inline>
        </w:drawing>
      </w:r>
    </w:p>
    <w:p w14:paraId="312EAC78" w14:textId="77777777" w:rsidR="006B173A" w:rsidRDefault="006B173A" w:rsidP="006B173A">
      <w:pPr>
        <w:spacing w:line="276" w:lineRule="auto"/>
        <w:rPr>
          <w:sz w:val="22"/>
          <w:szCs w:val="22"/>
          <w:lang w:val="en-US"/>
        </w:rPr>
      </w:pPr>
    </w:p>
    <w:p w14:paraId="6D73553D" w14:textId="77777777" w:rsidR="006B173A" w:rsidDel="00AC285B" w:rsidRDefault="006B173A" w:rsidP="2141E4B0">
      <w:pPr>
        <w:spacing w:line="276" w:lineRule="auto"/>
        <w:rPr>
          <w:ins w:id="46" w:author="MARIA BERNARDA SALAZAR SANCHEZ" w:date="2025-04-21T19:14:00Z"/>
        </w:rPr>
      </w:pPr>
    </w:p>
    <w:p w14:paraId="7FCBABA0" w14:textId="11D46B07" w:rsidR="7F9F4BAD" w:rsidRDefault="581A4943" w:rsidP="2141E4B0">
      <w:pPr>
        <w:spacing w:line="276" w:lineRule="auto"/>
      </w:pPr>
      <w:r w:rsidRPr="2141E4B0">
        <w:rPr>
          <w:color w:val="FF0000"/>
          <w:sz w:val="22"/>
          <w:szCs w:val="22"/>
          <w:lang w:val="es-ES"/>
        </w:rPr>
        <w:t>-</w:t>
      </w:r>
      <w:r w:rsidR="7F9F4BAD">
        <w:tab/>
      </w:r>
      <w:r w:rsidRPr="2141E4B0">
        <w:rPr>
          <w:color w:val="FF0000"/>
          <w:sz w:val="22"/>
          <w:szCs w:val="22"/>
          <w:lang w:val="es-ES"/>
        </w:rPr>
        <w:t>Tamaño y estructura: Número de observaciones y variables, tipos de datos.</w:t>
      </w:r>
    </w:p>
    <w:p w14:paraId="3182A1A4" w14:textId="1E80B8D0" w:rsidR="7F9F4BAD" w:rsidRDefault="581A4943" w:rsidP="2141E4B0">
      <w:pPr>
        <w:spacing w:line="276" w:lineRule="auto"/>
      </w:pPr>
      <w:r w:rsidRPr="2141E4B0">
        <w:rPr>
          <w:color w:val="FF0000"/>
          <w:sz w:val="22"/>
          <w:szCs w:val="22"/>
          <w:lang w:val="es-ES"/>
        </w:rPr>
        <w:t>-</w:t>
      </w:r>
      <w:r w:rsidR="7F9F4BAD">
        <w:tab/>
      </w:r>
      <w:r w:rsidRPr="2141E4B0">
        <w:rPr>
          <w:color w:val="FF0000"/>
          <w:sz w:val="22"/>
          <w:szCs w:val="22"/>
          <w:lang w:val="es-ES"/>
        </w:rPr>
        <w:t>Características principales: Resumen de las variables más importantes.</w:t>
      </w:r>
    </w:p>
    <w:p w14:paraId="58AE8936" w14:textId="462CFF6C" w:rsidR="7F9F4BAD" w:rsidRDefault="581A4943" w:rsidP="2141E4B0">
      <w:pPr>
        <w:spacing w:line="276" w:lineRule="auto"/>
      </w:pPr>
      <w:r w:rsidRPr="2141E4B0">
        <w:rPr>
          <w:color w:val="FF0000"/>
          <w:sz w:val="22"/>
          <w:szCs w:val="22"/>
          <w:lang w:val="es-ES"/>
        </w:rPr>
        <w:t>-</w:t>
      </w:r>
      <w:r w:rsidR="7F9F4BAD">
        <w:tab/>
      </w:r>
      <w:r w:rsidRPr="2141E4B0">
        <w:rPr>
          <w:color w:val="FF0000"/>
          <w:sz w:val="22"/>
          <w:szCs w:val="22"/>
          <w:lang w:val="es-ES"/>
        </w:rPr>
        <w:t>Problemas en los datos: Datos faltantes, sesgos, ruido.</w:t>
      </w:r>
    </w:p>
    <w:p w14:paraId="2B33A162" w14:textId="45F69363" w:rsidR="7F9F4BAD" w:rsidRDefault="581A4943" w:rsidP="2141E4B0">
      <w:pPr>
        <w:spacing w:line="276" w:lineRule="auto"/>
      </w:pPr>
      <w:r w:rsidRPr="2141E4B0">
        <w:rPr>
          <w:color w:val="FF0000"/>
          <w:sz w:val="22"/>
          <w:szCs w:val="22"/>
          <w:lang w:val="es-ES"/>
        </w:rPr>
        <w:t>-</w:t>
      </w:r>
      <w:r w:rsidR="7F9F4BAD">
        <w:tab/>
      </w:r>
      <w:r w:rsidRPr="2141E4B0">
        <w:rPr>
          <w:color w:val="FF0000"/>
          <w:sz w:val="22"/>
          <w:szCs w:val="22"/>
          <w:lang w:val="es-ES"/>
        </w:rPr>
        <w:t>Análisis exploratorio de datos (EDA): visualizaciones y estadísticas clave para comprender los datos.</w:t>
      </w:r>
    </w:p>
    <w:p w14:paraId="71AA9850" w14:textId="08BC0746" w:rsidR="7F9F4BAD" w:rsidRDefault="00A97F28" w:rsidP="00D33B9F">
      <w:pPr>
        <w:pStyle w:val="Ttulo1"/>
        <w:numPr>
          <w:ilvl w:val="0"/>
          <w:numId w:val="10"/>
        </w:numPr>
        <w:tabs>
          <w:tab w:val="left" w:pos="284"/>
        </w:tabs>
        <w:spacing w:before="160" w:after="80" w:line="240" w:lineRule="auto"/>
        <w:ind w:right="613"/>
        <w:jc w:val="left"/>
        <w:rPr>
          <w:color w:val="000000" w:themeColor="text1"/>
        </w:rPr>
      </w:pPr>
      <w:r>
        <w:rPr>
          <w:color w:val="000000" w:themeColor="text1"/>
        </w:rPr>
        <w:t>Desarrollo del modelo de predicción</w:t>
      </w:r>
    </w:p>
    <w:p w14:paraId="04B32ED1" w14:textId="52C4108E" w:rsidR="7F9F4BAD" w:rsidRDefault="7F9F4BAD" w:rsidP="2141E4B0">
      <w:pPr>
        <w:spacing w:line="276" w:lineRule="auto"/>
        <w:contextualSpacing/>
        <w:rPr>
          <w:color w:val="FF0000"/>
        </w:rPr>
      </w:pPr>
    </w:p>
    <w:p w14:paraId="07A1D415" w14:textId="6BD12525" w:rsidR="0019723F" w:rsidRPr="00AA146A" w:rsidRDefault="132E58C9" w:rsidP="2141E4B0">
      <w:pPr>
        <w:spacing w:line="276" w:lineRule="auto"/>
        <w:contextualSpacing/>
        <w:rPr>
          <w:color w:val="FF0000"/>
          <w:sz w:val="22"/>
          <w:szCs w:val="22"/>
          <w:lang w:val="es-ES"/>
        </w:rPr>
      </w:pPr>
      <w:r w:rsidRPr="2141E4B0">
        <w:rPr>
          <w:color w:val="FF0000"/>
          <w:sz w:val="22"/>
          <w:szCs w:val="22"/>
          <w:lang w:val="es-ES"/>
        </w:rPr>
        <w:t xml:space="preserve">Los modelos de clasificación basan sus decisiones en los datos que se les suministra. Los datos de entrada suelen dividirse en conjuntos y son utilizados en diferentes fases de construcción y validación de los modelos. Generalmente se utilizan tres conjuntos: de entrenamiento, de validación y de prueba, que se obtienen una vez procesados los datos. Para esto se utiliza un método llamado Split que divide los datos de forma aleatoria según un porcentaje especificado, usualmente 80:20 para entrenamiento y prueba respectivamente o un 65:15:20 si se usa validación.  </w:t>
      </w:r>
    </w:p>
    <w:p w14:paraId="7A66A249" w14:textId="52D9C988" w:rsidR="0019723F" w:rsidRPr="00AA146A" w:rsidRDefault="132E58C9" w:rsidP="2141E4B0">
      <w:pPr>
        <w:spacing w:line="276" w:lineRule="auto"/>
        <w:ind w:firstLine="705"/>
        <w:contextualSpacing/>
        <w:rPr>
          <w:color w:val="FF0000"/>
          <w:lang w:val="es-ES"/>
        </w:rPr>
      </w:pPr>
      <w:r w:rsidRPr="2141E4B0">
        <w:rPr>
          <w:color w:val="FF0000"/>
          <w:lang w:val="es-ES"/>
        </w:rPr>
        <w:lastRenderedPageBreak/>
        <w:t xml:space="preserve"> </w:t>
      </w:r>
    </w:p>
    <w:p w14:paraId="487E2416" w14:textId="4E315F15" w:rsidR="0019723F" w:rsidRPr="00AA146A" w:rsidRDefault="132E58C9" w:rsidP="2141E4B0">
      <w:pPr>
        <w:pStyle w:val="PrrAPA"/>
        <w:spacing w:line="276" w:lineRule="auto"/>
        <w:contextualSpacing/>
        <w:rPr>
          <w:color w:val="FF0000"/>
          <w:sz w:val="22"/>
          <w:szCs w:val="22"/>
          <w:lang w:val="es-ES"/>
        </w:rPr>
      </w:pPr>
      <w:r w:rsidRPr="2141E4B0">
        <w:rPr>
          <w:color w:val="FF0000"/>
          <w:sz w:val="22"/>
          <w:szCs w:val="22"/>
        </w:rPr>
        <w:t xml:space="preserve">La división generalmente no se hace para un único grupo de conjuntos ya que los modelos pueden enfrentarse a problemas como sobre o </w:t>
      </w:r>
      <w:proofErr w:type="spellStart"/>
      <w:r w:rsidRPr="2141E4B0">
        <w:rPr>
          <w:color w:val="FF0000"/>
        </w:rPr>
        <w:t>sub-ajuste</w:t>
      </w:r>
      <w:proofErr w:type="spellEnd"/>
      <w:r w:rsidRPr="2141E4B0">
        <w:rPr>
          <w:color w:val="FF0000"/>
        </w:rPr>
        <w:t>.  Se utiliza una técnica de validación cruzada que consiste en dividir los datos en K grupos de conjuntos aproximadamente iguales y se realiza K-1 iteraciones como datos de entrenamiento y 1 iteración como datos de prueba, repitiendo el proceso para los K grupos.</w:t>
      </w:r>
      <w:r w:rsidRPr="2141E4B0">
        <w:rPr>
          <w:color w:val="FF0000"/>
          <w:sz w:val="22"/>
          <w:szCs w:val="22"/>
          <w:lang w:val="es-ES"/>
        </w:rPr>
        <w:t xml:space="preserve"> </w:t>
      </w:r>
    </w:p>
    <w:p w14:paraId="54F71EC8" w14:textId="682596C2" w:rsidR="0019723F" w:rsidRPr="00AA146A" w:rsidRDefault="0019723F" w:rsidP="2141E4B0">
      <w:pPr>
        <w:spacing w:line="276" w:lineRule="auto"/>
        <w:contextualSpacing/>
        <w:rPr>
          <w:color w:val="000000" w:themeColor="text1"/>
        </w:rPr>
      </w:pPr>
      <w:r w:rsidRPr="2141E4B0">
        <w:rPr>
          <w:color w:val="FF0000"/>
        </w:rPr>
        <w:t>.</w:t>
      </w:r>
    </w:p>
    <w:p w14:paraId="1FFA6CEA" w14:textId="0CCC23CA" w:rsidR="5402FD12" w:rsidRDefault="5402FD12" w:rsidP="5402FD12">
      <w:pPr>
        <w:spacing w:line="276" w:lineRule="auto"/>
        <w:rPr>
          <w:sz w:val="22"/>
          <w:szCs w:val="22"/>
        </w:rPr>
      </w:pPr>
    </w:p>
    <w:p w14:paraId="66FDE028" w14:textId="30FD07B6" w:rsidR="630E7747" w:rsidRDefault="630E7747" w:rsidP="2141E4B0">
      <w:pPr>
        <w:spacing w:line="276" w:lineRule="auto"/>
      </w:pPr>
      <w:r w:rsidRPr="2141E4B0">
        <w:rPr>
          <w:color w:val="FF0000"/>
          <w:sz w:val="22"/>
          <w:szCs w:val="22"/>
          <w:lang w:val="en-US"/>
        </w:rPr>
        <w:t>To do…</w:t>
      </w:r>
    </w:p>
    <w:p w14:paraId="11820257" w14:textId="57701F55" w:rsidR="2141E4B0" w:rsidRDefault="2141E4B0" w:rsidP="2141E4B0">
      <w:pPr>
        <w:spacing w:line="276" w:lineRule="auto"/>
        <w:rPr>
          <w:sz w:val="22"/>
          <w:szCs w:val="22"/>
          <w:lang w:val="en-US"/>
        </w:rPr>
      </w:pPr>
    </w:p>
    <w:p w14:paraId="42123FA5" w14:textId="77780D7C" w:rsidR="0019723F" w:rsidRPr="00AA146A" w:rsidRDefault="00D33B9F" w:rsidP="00A74E9D">
      <w:pPr>
        <w:pStyle w:val="Ttulo1"/>
        <w:numPr>
          <w:ilvl w:val="1"/>
          <w:numId w:val="10"/>
        </w:numPr>
        <w:tabs>
          <w:tab w:val="left" w:pos="284"/>
        </w:tabs>
        <w:spacing w:before="160" w:after="80" w:line="240" w:lineRule="auto"/>
        <w:ind w:left="142" w:right="46" w:hanging="142"/>
        <w:rPr>
          <w:color w:val="000000" w:themeColor="text1"/>
        </w:rPr>
      </w:pPr>
      <w:r w:rsidRPr="59579CD9">
        <w:rPr>
          <w:color w:val="000000" w:themeColor="text1"/>
        </w:rPr>
        <w:t>Métricas</w:t>
      </w:r>
    </w:p>
    <w:p w14:paraId="648B7738" w14:textId="77777777" w:rsidR="004C3489" w:rsidRDefault="004C3489" w:rsidP="004C3489">
      <w:pPr>
        <w:spacing w:line="276" w:lineRule="auto"/>
        <w:rPr>
          <w:sz w:val="22"/>
          <w:szCs w:val="22"/>
          <w:lang w:val="en-US"/>
        </w:rPr>
      </w:pPr>
    </w:p>
    <w:p w14:paraId="04C2560C" w14:textId="7C2DCF13" w:rsidR="0019723F" w:rsidRPr="004C3489" w:rsidRDefault="2C5E0E6C" w:rsidP="2141E4B0">
      <w:pPr>
        <w:spacing w:line="276" w:lineRule="auto"/>
        <w:rPr>
          <w:color w:val="000000" w:themeColor="text1"/>
          <w:sz w:val="22"/>
          <w:szCs w:val="22"/>
        </w:rPr>
      </w:pPr>
      <w:r w:rsidRPr="2141E4B0">
        <w:rPr>
          <w:color w:val="FF0000"/>
          <w:sz w:val="22"/>
          <w:szCs w:val="22"/>
          <w:lang w:val="es-ES"/>
        </w:rPr>
        <w:t xml:space="preserve">La validación de los resultados se realiza mediante la métrica de desempeño exactitud que permite evaluar la calidad de los modelos de aprendizaje y realizar la selección de estos. Esta métrica es fundamental en la evaluación de problemas de clasificación como el tratado en este trabajo, calcula la proporción de predicciones correctas hechas por cada modelo desarrollado en relación con el total de predicciones realizadas por el modelo: </w:t>
      </w:r>
      <w:r w:rsidR="0019723F" w:rsidRPr="2141E4B0">
        <w:rPr>
          <w:color w:val="000000" w:themeColor="text1"/>
          <w:sz w:val="22"/>
          <w:szCs w:val="22"/>
        </w:rPr>
        <w:t xml:space="preserve">(Ver </w:t>
      </w:r>
      <w:r w:rsidR="0019723F" w:rsidRPr="004C3489">
        <w:rPr>
          <w:color w:val="000000" w:themeColor="text1"/>
        </w:rPr>
        <w:fldChar w:fldCharType="begin"/>
      </w:r>
      <w:r w:rsidR="0019723F" w:rsidRPr="004C3489">
        <w:rPr>
          <w:color w:val="000000" w:themeColor="text1"/>
        </w:rPr>
        <w:instrText xml:space="preserve"> REF _Ref168648265 \h  \* MERGEFORMAT </w:instrText>
      </w:r>
      <w:r w:rsidR="0019723F" w:rsidRPr="004C3489">
        <w:rPr>
          <w:color w:val="000000" w:themeColor="text1"/>
        </w:rPr>
      </w:r>
      <w:r w:rsidR="0019723F" w:rsidRPr="004C3489">
        <w:rPr>
          <w:color w:val="000000" w:themeColor="text1"/>
        </w:rPr>
        <w:fldChar w:fldCharType="separate"/>
      </w:r>
      <w:r w:rsidR="0019723F" w:rsidRPr="2141E4B0">
        <w:rPr>
          <w:i/>
          <w:iCs/>
          <w:color w:val="000000" w:themeColor="text1"/>
        </w:rPr>
        <w:t>(</w:t>
      </w:r>
      <w:r w:rsidR="0019723F" w:rsidRPr="2141E4B0">
        <w:rPr>
          <w:i/>
          <w:iCs/>
          <w:noProof/>
          <w:color w:val="000000" w:themeColor="text1"/>
        </w:rPr>
        <w:t>1</w:t>
      </w:r>
      <w:r w:rsidR="0019723F" w:rsidRPr="004C3489">
        <w:rPr>
          <w:color w:val="000000" w:themeColor="text1"/>
        </w:rPr>
        <w:t>)</w:t>
      </w:r>
      <w:r w:rsidR="0019723F" w:rsidRPr="004C3489">
        <w:rPr>
          <w:color w:val="000000" w:themeColor="text1"/>
        </w:rPr>
        <w:fldChar w:fldCharType="end"/>
      </w:r>
      <w:r w:rsidR="0019723F" w:rsidRPr="2141E4B0">
        <w:rPr>
          <w:color w:val="000000" w:themeColor="text1"/>
          <w:sz w:val="22"/>
          <w:szCs w:val="22"/>
        </w:rPr>
        <w:t>)</w:t>
      </w:r>
      <w:r w:rsidR="00A74E9D" w:rsidRPr="2141E4B0">
        <w:rPr>
          <w:color w:val="000000" w:themeColor="text1"/>
          <w:sz w:val="22"/>
          <w:szCs w:val="22"/>
        </w:rPr>
        <w:t>.</w:t>
      </w:r>
    </w:p>
    <w:p w14:paraId="2E6BB7FE" w14:textId="77777777" w:rsidR="0019723F" w:rsidRPr="00AA146A" w:rsidRDefault="0019723F" w:rsidP="2141E4B0">
      <w:pPr>
        <w:rPr>
          <w:color w:val="000000" w:themeColor="text1"/>
        </w:rPr>
      </w:pPr>
    </w:p>
    <w:tbl>
      <w:tblPr>
        <w:tblStyle w:val="Tablaconcuadrcula"/>
        <w:tblW w:w="4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
        <w:gridCol w:w="3390"/>
        <w:gridCol w:w="848"/>
      </w:tblGrid>
      <w:tr w:rsidR="0019723F" w:rsidRPr="00AA146A" w14:paraId="106CA580" w14:textId="77777777" w:rsidTr="2141E4B0">
        <w:trPr>
          <w:trHeight w:val="576"/>
        </w:trPr>
        <w:tc>
          <w:tcPr>
            <w:tcW w:w="486" w:type="dxa"/>
            <w:vAlign w:val="center"/>
          </w:tcPr>
          <w:p w14:paraId="757E5680" w14:textId="77777777" w:rsidR="0019723F" w:rsidRPr="00AA146A" w:rsidRDefault="0019723F" w:rsidP="2141E4B0">
            <w:pPr>
              <w:rPr>
                <w:color w:val="000000" w:themeColor="text1"/>
                <w:szCs w:val="20"/>
              </w:rPr>
            </w:pPr>
          </w:p>
        </w:tc>
        <w:tc>
          <w:tcPr>
            <w:tcW w:w="3390" w:type="dxa"/>
            <w:vAlign w:val="center"/>
          </w:tcPr>
          <w:p w14:paraId="0AC9546E" w14:textId="220EF48C" w:rsidR="0019723F" w:rsidRPr="00AA146A" w:rsidRDefault="0019723F" w:rsidP="2141E4B0">
            <w:pPr>
              <w:jc w:val="center"/>
              <w:rPr>
                <w:color w:val="000000" w:themeColor="text1"/>
              </w:rPr>
            </w:pPr>
            <m:oMathPara>
              <m:oMath>
                <m:r>
                  <w:rPr>
                    <w:rFonts w:ascii="Cambria Math" w:hAnsi="Cambria Math"/>
                  </w:rPr>
                  <m:t>Exact=</m:t>
                </m:r>
                <m:f>
                  <m:fPr>
                    <m:ctrlPr>
                      <w:rPr>
                        <w:rFonts w:ascii="Cambria Math" w:hAnsi="Cambria Math"/>
                      </w:rPr>
                    </m:ctrlPr>
                  </m:fPr>
                  <m:num>
                    <m:r>
                      <w:rPr>
                        <w:rFonts w:ascii="Cambria Math" w:hAnsi="Cambria Math"/>
                      </w:rPr>
                      <m:t>VP</m:t>
                    </m:r>
                  </m:num>
                  <m:den>
                    <m:r>
                      <w:rPr>
                        <w:rFonts w:ascii="Cambria Math" w:hAnsi="Cambria Math"/>
                      </w:rPr>
                      <m:t>TP</m:t>
                    </m:r>
                  </m:den>
                </m:f>
              </m:oMath>
            </m:oMathPara>
          </w:p>
        </w:tc>
        <w:tc>
          <w:tcPr>
            <w:tcW w:w="848" w:type="dxa"/>
            <w:vAlign w:val="center"/>
          </w:tcPr>
          <w:p w14:paraId="68B8B109" w14:textId="77777777" w:rsidR="0019723F" w:rsidRPr="00AA146A" w:rsidRDefault="0019723F" w:rsidP="2141E4B0">
            <w:pPr>
              <w:pStyle w:val="Descripcin"/>
              <w:keepNext/>
              <w:spacing w:after="0"/>
              <w:jc w:val="both"/>
              <w:rPr>
                <w:i w:val="0"/>
                <w:iCs w:val="0"/>
                <w:color w:val="000000" w:themeColor="text1"/>
                <w:szCs w:val="20"/>
              </w:rPr>
            </w:pPr>
            <w:bookmarkStart w:id="47" w:name="_Ref168648277"/>
            <w:bookmarkStart w:id="48" w:name="_Ref168648265"/>
            <w:r w:rsidRPr="2141E4B0">
              <w:rPr>
                <w:i w:val="0"/>
                <w:iCs w:val="0"/>
                <w:color w:val="FF0000"/>
                <w:szCs w:val="20"/>
              </w:rPr>
              <w:t>(</w:t>
            </w:r>
            <w:r w:rsidRPr="2141E4B0">
              <w:rPr>
                <w:i w:val="0"/>
                <w:iCs w:val="0"/>
                <w:color w:val="000000" w:themeColor="text1"/>
              </w:rPr>
              <w:fldChar w:fldCharType="begin"/>
            </w:r>
            <w:r w:rsidRPr="2141E4B0">
              <w:rPr>
                <w:i w:val="0"/>
                <w:iCs w:val="0"/>
                <w:color w:val="000000" w:themeColor="text1"/>
              </w:rPr>
              <w:instrText xml:space="preserve"> SEQ Ecuación \* ARABIC </w:instrText>
            </w:r>
            <w:r w:rsidRPr="2141E4B0">
              <w:rPr>
                <w:i w:val="0"/>
                <w:iCs w:val="0"/>
                <w:color w:val="000000" w:themeColor="text1"/>
              </w:rPr>
              <w:fldChar w:fldCharType="separate"/>
            </w:r>
            <w:r w:rsidRPr="2141E4B0">
              <w:rPr>
                <w:i w:val="0"/>
                <w:iCs w:val="0"/>
                <w:noProof/>
                <w:color w:val="000000" w:themeColor="text1"/>
              </w:rPr>
              <w:t>1</w:t>
            </w:r>
            <w:r w:rsidRPr="2141E4B0">
              <w:rPr>
                <w:i w:val="0"/>
                <w:iCs w:val="0"/>
                <w:color w:val="000000" w:themeColor="text1"/>
              </w:rPr>
              <w:fldChar w:fldCharType="end"/>
            </w:r>
            <w:bookmarkEnd w:id="47"/>
            <w:r w:rsidRPr="2141E4B0">
              <w:rPr>
                <w:i w:val="0"/>
                <w:iCs w:val="0"/>
                <w:color w:val="FF0000"/>
                <w:szCs w:val="20"/>
              </w:rPr>
              <w:t>)</w:t>
            </w:r>
            <w:bookmarkEnd w:id="48"/>
          </w:p>
        </w:tc>
      </w:tr>
    </w:tbl>
    <w:p w14:paraId="3315E350" w14:textId="77777777" w:rsidR="0019723F" w:rsidRPr="00AA146A" w:rsidRDefault="0019723F" w:rsidP="2141E4B0">
      <w:pPr>
        <w:jc w:val="left"/>
        <w:rPr>
          <w:color w:val="000000" w:themeColor="text1"/>
        </w:rPr>
      </w:pPr>
    </w:p>
    <w:p w14:paraId="0709CD9C" w14:textId="52B0CE32" w:rsidR="34648C64" w:rsidRDefault="01C1E7FB" w:rsidP="2141E4B0">
      <w:pPr>
        <w:spacing w:line="276" w:lineRule="auto"/>
        <w:jc w:val="left"/>
      </w:pPr>
      <w:r w:rsidRPr="2141E4B0">
        <w:rPr>
          <w:color w:val="FF0000"/>
          <w:sz w:val="22"/>
          <w:szCs w:val="22"/>
        </w:rPr>
        <w:t>Donde</w:t>
      </w:r>
    </w:p>
    <w:p w14:paraId="5A3DE8C4" w14:textId="3E02C862" w:rsidR="34648C64" w:rsidRDefault="01C1E7FB" w:rsidP="2141E4B0">
      <w:pPr>
        <w:pStyle w:val="Prrafodelista"/>
        <w:numPr>
          <w:ilvl w:val="0"/>
          <w:numId w:val="2"/>
        </w:numPr>
        <w:spacing w:line="276" w:lineRule="auto"/>
        <w:ind w:left="360"/>
        <w:rPr>
          <w:color w:val="FF0000"/>
          <w:sz w:val="22"/>
          <w:szCs w:val="22"/>
        </w:rPr>
      </w:pPr>
      <w:r w:rsidRPr="2141E4B0">
        <w:rPr>
          <w:color w:val="FF0000"/>
          <w:sz w:val="22"/>
          <w:szCs w:val="22"/>
        </w:rPr>
        <w:t xml:space="preserve">VP: Número de predicciones correctas </w:t>
      </w:r>
    </w:p>
    <w:p w14:paraId="47085678" w14:textId="4FC2E00C" w:rsidR="34648C64" w:rsidRDefault="01C1E7FB" w:rsidP="2141E4B0">
      <w:pPr>
        <w:pStyle w:val="Prrafodelista"/>
        <w:numPr>
          <w:ilvl w:val="0"/>
          <w:numId w:val="2"/>
        </w:numPr>
        <w:spacing w:line="276" w:lineRule="auto"/>
        <w:ind w:left="360"/>
        <w:rPr>
          <w:color w:val="FF0000"/>
          <w:sz w:val="22"/>
          <w:szCs w:val="22"/>
        </w:rPr>
      </w:pPr>
      <w:r w:rsidRPr="2141E4B0">
        <w:rPr>
          <w:color w:val="FF0000"/>
          <w:sz w:val="22"/>
          <w:szCs w:val="22"/>
        </w:rPr>
        <w:t xml:space="preserve">TP: Número total de predicciones </w:t>
      </w:r>
    </w:p>
    <w:p w14:paraId="1978EAB3" w14:textId="00DDE98A" w:rsidR="34648C64" w:rsidRDefault="01C1E7FB" w:rsidP="2141E4B0">
      <w:pPr>
        <w:spacing w:line="276" w:lineRule="auto"/>
      </w:pPr>
      <w:r w:rsidRPr="2141E4B0">
        <w:rPr>
          <w:color w:val="FF0000"/>
          <w:sz w:val="22"/>
          <w:szCs w:val="22"/>
        </w:rPr>
        <w:t xml:space="preserve"> </w:t>
      </w:r>
    </w:p>
    <w:p w14:paraId="19EA47F7" w14:textId="7E13FA2E" w:rsidR="34648C64" w:rsidRDefault="01C1E7FB" w:rsidP="2141E4B0">
      <w:pPr>
        <w:spacing w:line="276" w:lineRule="auto"/>
      </w:pPr>
      <w:r w:rsidRPr="2141E4B0">
        <w:rPr>
          <w:color w:val="FF0000"/>
          <w:sz w:val="22"/>
          <w:szCs w:val="22"/>
        </w:rPr>
        <w:t xml:space="preserve">Para el presente trabajo la exactitud de los modelos seleccionados debe ser superior al 80%. </w:t>
      </w:r>
    </w:p>
    <w:p w14:paraId="1F6D8AF4" w14:textId="060513D0" w:rsidR="34648C64" w:rsidRDefault="01C1E7FB" w:rsidP="2141E4B0">
      <w:pPr>
        <w:spacing w:line="276" w:lineRule="auto"/>
      </w:pPr>
      <w:r w:rsidRPr="2141E4B0">
        <w:rPr>
          <w:color w:val="FF0000"/>
          <w:sz w:val="22"/>
          <w:szCs w:val="22"/>
        </w:rPr>
        <w:t>Para la validación también se tiene en cuenta medidas como la Sensibilidad y el F1-Score dado que estas son métricas que acompañan a la exactitud.</w:t>
      </w:r>
    </w:p>
    <w:p w14:paraId="7FF5E835" w14:textId="227DCA55" w:rsidR="34648C64" w:rsidRDefault="34648C64" w:rsidP="2141E4B0">
      <w:pPr>
        <w:spacing w:line="276" w:lineRule="auto"/>
        <w:rPr>
          <w:sz w:val="22"/>
          <w:szCs w:val="2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
        <w:gridCol w:w="3096"/>
        <w:gridCol w:w="795"/>
      </w:tblGrid>
      <w:tr w:rsidR="2141E4B0" w14:paraId="630BB53E" w14:textId="77777777" w:rsidTr="2141E4B0">
        <w:trPr>
          <w:trHeight w:val="576"/>
        </w:trPr>
        <w:tc>
          <w:tcPr>
            <w:tcW w:w="486" w:type="dxa"/>
            <w:vAlign w:val="center"/>
          </w:tcPr>
          <w:p w14:paraId="3A744BEE" w14:textId="77777777" w:rsidR="2141E4B0" w:rsidRDefault="2141E4B0" w:rsidP="2141E4B0">
            <w:pPr>
              <w:rPr>
                <w:color w:val="FF0000"/>
                <w:szCs w:val="20"/>
              </w:rPr>
            </w:pPr>
          </w:p>
        </w:tc>
        <w:tc>
          <w:tcPr>
            <w:tcW w:w="3390" w:type="dxa"/>
            <w:vAlign w:val="center"/>
          </w:tcPr>
          <w:p w14:paraId="3252B03D" w14:textId="7CDB010A" w:rsidR="2141E4B0" w:rsidRDefault="2141E4B0" w:rsidP="2141E4B0">
            <w:pPr>
              <w:jc w:val="center"/>
            </w:pPr>
            <m:oMathPara>
              <m:oMath>
                <m:r>
                  <w:rPr>
                    <w:rFonts w:ascii="Cambria Math" w:hAnsi="Cambria Math"/>
                  </w:rPr>
                  <m:t>Sens=</m:t>
                </m:r>
                <m:f>
                  <m:fPr>
                    <m:ctrlPr>
                      <w:rPr>
                        <w:rFonts w:ascii="Cambria Math" w:hAnsi="Cambria Math"/>
                      </w:rPr>
                    </m:ctrlPr>
                  </m:fPr>
                  <m:num>
                    <m:r>
                      <w:rPr>
                        <w:rFonts w:ascii="Cambria Math" w:hAnsi="Cambria Math"/>
                      </w:rPr>
                      <m:t>VP</m:t>
                    </m:r>
                  </m:num>
                  <m:den>
                    <m:r>
                      <w:rPr>
                        <w:rFonts w:ascii="Cambria Math" w:hAnsi="Cambria Math"/>
                      </w:rPr>
                      <m:t>VP+FN</m:t>
                    </m:r>
                  </m:den>
                </m:f>
              </m:oMath>
            </m:oMathPara>
          </w:p>
        </w:tc>
        <w:tc>
          <w:tcPr>
            <w:tcW w:w="848" w:type="dxa"/>
            <w:vAlign w:val="center"/>
          </w:tcPr>
          <w:p w14:paraId="69769012" w14:textId="64AA2CB8" w:rsidR="2141E4B0" w:rsidRDefault="2141E4B0" w:rsidP="2141E4B0">
            <w:pPr>
              <w:pStyle w:val="Descripcin"/>
              <w:keepNext/>
              <w:spacing w:after="0"/>
              <w:jc w:val="both"/>
              <w:rPr>
                <w:i w:val="0"/>
                <w:iCs w:val="0"/>
                <w:color w:val="FF0000"/>
                <w:szCs w:val="20"/>
              </w:rPr>
            </w:pPr>
            <w:r w:rsidRPr="2141E4B0">
              <w:rPr>
                <w:i w:val="0"/>
                <w:iCs w:val="0"/>
                <w:color w:val="FF0000"/>
                <w:szCs w:val="20"/>
              </w:rPr>
              <w:t>(</w:t>
            </w:r>
            <w:r w:rsidRPr="2141E4B0">
              <w:rPr>
                <w:i w:val="0"/>
                <w:iCs w:val="0"/>
                <w:color w:val="000000" w:themeColor="text1"/>
              </w:rPr>
              <w:fldChar w:fldCharType="begin"/>
            </w:r>
            <w:r w:rsidRPr="2141E4B0">
              <w:rPr>
                <w:i w:val="0"/>
                <w:iCs w:val="0"/>
                <w:color w:val="000000" w:themeColor="text1"/>
              </w:rPr>
              <w:instrText xml:space="preserve"> SEQ Ecuación \* ARABIC </w:instrText>
            </w:r>
            <w:r w:rsidRPr="2141E4B0">
              <w:rPr>
                <w:i w:val="0"/>
                <w:iCs w:val="0"/>
                <w:color w:val="000000" w:themeColor="text1"/>
              </w:rPr>
              <w:fldChar w:fldCharType="separate"/>
            </w:r>
            <w:r w:rsidR="0AC69776" w:rsidRPr="2141E4B0">
              <w:rPr>
                <w:i w:val="0"/>
                <w:iCs w:val="0"/>
                <w:noProof/>
                <w:color w:val="000000" w:themeColor="text1"/>
              </w:rPr>
              <w:t>2</w:t>
            </w:r>
            <w:r w:rsidRPr="2141E4B0">
              <w:rPr>
                <w:i w:val="0"/>
                <w:iCs w:val="0"/>
                <w:color w:val="000000" w:themeColor="text1"/>
              </w:rPr>
              <w:fldChar w:fldCharType="end"/>
            </w:r>
            <w:r w:rsidRPr="2141E4B0">
              <w:rPr>
                <w:i w:val="0"/>
                <w:iCs w:val="0"/>
                <w:color w:val="FF0000"/>
                <w:szCs w:val="20"/>
              </w:rPr>
              <w:t>)</w:t>
            </w:r>
          </w:p>
        </w:tc>
      </w:tr>
    </w:tbl>
    <w:p w14:paraId="11322BBD" w14:textId="0DF4F2D0" w:rsidR="34648C64" w:rsidRDefault="34648C64" w:rsidP="2141E4B0">
      <w:pPr>
        <w:spacing w:line="276" w:lineRule="auto"/>
        <w:rPr>
          <w:sz w:val="22"/>
          <w:szCs w:val="22"/>
        </w:rPr>
      </w:pPr>
    </w:p>
    <w:p w14:paraId="01A0B0D8" w14:textId="713D44D5" w:rsidR="34648C64" w:rsidRDefault="26E408E4" w:rsidP="2141E4B0">
      <w:pPr>
        <w:spacing w:line="276" w:lineRule="auto"/>
        <w:jc w:val="left"/>
      </w:pPr>
      <w:r w:rsidRPr="2141E4B0">
        <w:rPr>
          <w:color w:val="FF0000"/>
          <w:sz w:val="22"/>
          <w:szCs w:val="22"/>
        </w:rPr>
        <w:t>Donde</w:t>
      </w:r>
    </w:p>
    <w:p w14:paraId="339B80FB" w14:textId="2C9498CC" w:rsidR="34648C64" w:rsidRDefault="26E408E4" w:rsidP="2141E4B0">
      <w:pPr>
        <w:pStyle w:val="Prrafodelista"/>
        <w:numPr>
          <w:ilvl w:val="0"/>
          <w:numId w:val="1"/>
        </w:numPr>
        <w:spacing w:line="276" w:lineRule="auto"/>
        <w:ind w:left="360"/>
        <w:rPr>
          <w:color w:val="FF0000"/>
          <w:sz w:val="22"/>
          <w:szCs w:val="22"/>
        </w:rPr>
      </w:pPr>
      <w:r w:rsidRPr="2141E4B0">
        <w:rPr>
          <w:color w:val="FF0000"/>
          <w:sz w:val="22"/>
          <w:szCs w:val="22"/>
        </w:rPr>
        <w:t>FN: Instancias correctas clasificadas como incorrectas</w:t>
      </w:r>
    </w:p>
    <w:p w14:paraId="466FB361" w14:textId="3EB05C26" w:rsidR="34648C64" w:rsidRDefault="34648C6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
        <w:gridCol w:w="3127"/>
        <w:gridCol w:w="776"/>
      </w:tblGrid>
      <w:tr w:rsidR="2141E4B0" w14:paraId="3FD4EFA8" w14:textId="77777777" w:rsidTr="2141E4B0">
        <w:trPr>
          <w:trHeight w:val="576"/>
        </w:trPr>
        <w:tc>
          <w:tcPr>
            <w:tcW w:w="486" w:type="dxa"/>
            <w:vAlign w:val="center"/>
          </w:tcPr>
          <w:p w14:paraId="343E5A55" w14:textId="77777777" w:rsidR="2141E4B0" w:rsidRDefault="2141E4B0" w:rsidP="2141E4B0">
            <w:pPr>
              <w:rPr>
                <w:color w:val="FF0000"/>
                <w:szCs w:val="20"/>
              </w:rPr>
            </w:pPr>
          </w:p>
        </w:tc>
        <w:tc>
          <w:tcPr>
            <w:tcW w:w="3390" w:type="dxa"/>
            <w:vAlign w:val="center"/>
          </w:tcPr>
          <w:p w14:paraId="4DC57AA2" w14:textId="29B041AF" w:rsidR="2141E4B0" w:rsidRDefault="2141E4B0" w:rsidP="2141E4B0">
            <w:pPr>
              <w:jc w:val="center"/>
            </w:pPr>
            <m:oMathPara>
              <m:oMath>
                <m:r>
                  <w:rPr>
                    <w:rFonts w:ascii="Cambria Math" w:hAnsi="Cambria Math"/>
                  </w:rPr>
                  <m:t>F1-score=</m:t>
                </m:r>
                <m:f>
                  <m:fPr>
                    <m:ctrlPr>
                      <w:rPr>
                        <w:rFonts w:ascii="Cambria Math" w:hAnsi="Cambria Math"/>
                      </w:rPr>
                    </m:ctrlPr>
                  </m:fPr>
                  <m:num>
                    <m:r>
                      <w:rPr>
                        <w:rFonts w:ascii="Cambria Math" w:hAnsi="Cambria Math"/>
                      </w:rPr>
                      <m:t>2×Exact×Sens</m:t>
                    </m:r>
                  </m:num>
                  <m:den>
                    <m:r>
                      <w:rPr>
                        <w:rFonts w:ascii="Cambria Math" w:hAnsi="Cambria Math"/>
                      </w:rPr>
                      <m:t>Exact + Sens</m:t>
                    </m:r>
                  </m:den>
                </m:f>
              </m:oMath>
            </m:oMathPara>
          </w:p>
        </w:tc>
        <w:tc>
          <w:tcPr>
            <w:tcW w:w="848" w:type="dxa"/>
            <w:vAlign w:val="center"/>
          </w:tcPr>
          <w:p w14:paraId="56AF7501" w14:textId="64AA2CB8" w:rsidR="2141E4B0" w:rsidRDefault="2141E4B0" w:rsidP="2141E4B0">
            <w:pPr>
              <w:pStyle w:val="Descripcin"/>
              <w:keepNext/>
              <w:spacing w:after="0"/>
              <w:jc w:val="both"/>
              <w:rPr>
                <w:i w:val="0"/>
                <w:iCs w:val="0"/>
                <w:color w:val="FF0000"/>
                <w:szCs w:val="20"/>
              </w:rPr>
            </w:pPr>
            <w:r w:rsidRPr="2141E4B0">
              <w:rPr>
                <w:i w:val="0"/>
                <w:iCs w:val="0"/>
                <w:color w:val="FF0000"/>
                <w:szCs w:val="20"/>
              </w:rPr>
              <w:t>(</w:t>
            </w:r>
            <w:r w:rsidRPr="2141E4B0">
              <w:rPr>
                <w:i w:val="0"/>
                <w:iCs w:val="0"/>
                <w:color w:val="000000" w:themeColor="text1"/>
              </w:rPr>
              <w:fldChar w:fldCharType="begin"/>
            </w:r>
            <w:r w:rsidRPr="2141E4B0">
              <w:rPr>
                <w:i w:val="0"/>
                <w:iCs w:val="0"/>
                <w:color w:val="000000" w:themeColor="text1"/>
              </w:rPr>
              <w:instrText xml:space="preserve"> SEQ Ecuación \* ARABIC </w:instrText>
            </w:r>
            <w:r w:rsidRPr="2141E4B0">
              <w:rPr>
                <w:i w:val="0"/>
                <w:iCs w:val="0"/>
                <w:color w:val="000000" w:themeColor="text1"/>
              </w:rPr>
              <w:fldChar w:fldCharType="separate"/>
            </w:r>
            <w:r w:rsidRPr="2141E4B0">
              <w:rPr>
                <w:i w:val="0"/>
                <w:iCs w:val="0"/>
                <w:noProof/>
                <w:color w:val="000000" w:themeColor="text1"/>
              </w:rPr>
              <w:t>2</w:t>
            </w:r>
            <w:r w:rsidRPr="2141E4B0">
              <w:rPr>
                <w:i w:val="0"/>
                <w:iCs w:val="0"/>
                <w:color w:val="000000" w:themeColor="text1"/>
              </w:rPr>
              <w:fldChar w:fldCharType="end"/>
            </w:r>
            <w:r w:rsidRPr="2141E4B0">
              <w:rPr>
                <w:i w:val="0"/>
                <w:iCs w:val="0"/>
                <w:color w:val="FF0000"/>
                <w:szCs w:val="20"/>
              </w:rPr>
              <w:t>)</w:t>
            </w:r>
          </w:p>
        </w:tc>
      </w:tr>
    </w:tbl>
    <w:p w14:paraId="45C15826" w14:textId="3168D7A6" w:rsidR="0019723F" w:rsidRPr="00AA146A" w:rsidRDefault="413C145B" w:rsidP="006974A4">
      <w:pPr>
        <w:pStyle w:val="Ttulo1"/>
        <w:numPr>
          <w:ilvl w:val="0"/>
          <w:numId w:val="10"/>
        </w:numPr>
        <w:tabs>
          <w:tab w:val="left" w:pos="216"/>
        </w:tabs>
        <w:spacing w:before="160" w:after="80" w:line="240" w:lineRule="auto"/>
        <w:rPr>
          <w:color w:val="000000" w:themeColor="text1"/>
        </w:rPr>
      </w:pPr>
      <w:bookmarkStart w:id="49" w:name="_Toc1125955396"/>
      <w:commentRangeStart w:id="50"/>
      <w:r w:rsidRPr="59579CD9">
        <w:rPr>
          <w:color w:val="000000" w:themeColor="text1"/>
        </w:rPr>
        <w:t xml:space="preserve">Extracción de </w:t>
      </w:r>
      <w:proofErr w:type="spellStart"/>
      <w:r w:rsidRPr="59579CD9">
        <w:rPr>
          <w:color w:val="000000" w:themeColor="text1"/>
        </w:rPr>
        <w:t>caracteristicas</w:t>
      </w:r>
      <w:commentRangeEnd w:id="50"/>
      <w:proofErr w:type="spellEnd"/>
      <w:r>
        <w:commentReference w:id="50"/>
      </w:r>
      <w:bookmarkEnd w:id="49"/>
    </w:p>
    <w:p w14:paraId="6A243137" w14:textId="0611C989" w:rsidR="2141E4B0" w:rsidRDefault="2141E4B0" w:rsidP="2141E4B0">
      <w:pPr>
        <w:spacing w:line="276" w:lineRule="auto"/>
        <w:rPr>
          <w:sz w:val="22"/>
          <w:szCs w:val="22"/>
          <w:lang w:val="en-US"/>
        </w:rPr>
      </w:pPr>
    </w:p>
    <w:p w14:paraId="12241244" w14:textId="1206AAF0" w:rsidR="00847826" w:rsidRPr="00AB724A" w:rsidRDefault="1CBFD7E0" w:rsidP="00AB724A">
      <w:pPr>
        <w:spacing w:line="276" w:lineRule="auto"/>
        <w:rPr>
          <w:sz w:val="22"/>
          <w:szCs w:val="22"/>
          <w:lang w:val="es-ES"/>
        </w:rPr>
      </w:pPr>
      <w:r w:rsidRPr="2141E4B0">
        <w:rPr>
          <w:color w:val="FF0000"/>
          <w:sz w:val="22"/>
          <w:szCs w:val="22"/>
          <w:lang w:val="en-US"/>
        </w:rPr>
        <w:t>To do...</w:t>
      </w:r>
      <w:r w:rsidR="004F59C1" w:rsidRPr="00AB724A">
        <w:rPr>
          <w:sz w:val="22"/>
          <w:szCs w:val="22"/>
          <w:lang w:val="en-US"/>
        </w:rPr>
        <w:t xml:space="preserve"> (</w:t>
      </w:r>
      <w:proofErr w:type="spellStart"/>
      <w:r w:rsidR="004F59C1" w:rsidRPr="00AB724A">
        <w:rPr>
          <w:sz w:val="22"/>
          <w:szCs w:val="22"/>
          <w:lang w:val="en-US"/>
        </w:rPr>
        <w:t>ver</w:t>
      </w:r>
      <w:proofErr w:type="spellEnd"/>
      <w:r w:rsidR="004F59C1" w:rsidRPr="00AB724A">
        <w:rPr>
          <w:sz w:val="22"/>
          <w:szCs w:val="22"/>
          <w:lang w:val="en-US"/>
        </w:rPr>
        <w:t xml:space="preserve"> </w:t>
      </w:r>
      <w:r w:rsidR="004F59C1" w:rsidRPr="2141E4B0">
        <w:rPr>
          <w:b/>
          <w:bCs/>
          <w:sz w:val="22"/>
          <w:szCs w:val="22"/>
          <w:lang w:val="en-US"/>
        </w:rPr>
        <w:fldChar w:fldCharType="begin"/>
      </w:r>
      <w:r w:rsidR="004F59C1" w:rsidRPr="2141E4B0">
        <w:rPr>
          <w:b/>
          <w:bCs/>
          <w:sz w:val="22"/>
          <w:szCs w:val="22"/>
          <w:lang w:val="en-US"/>
        </w:rPr>
        <w:instrText xml:space="preserve"> REF _Ref168601145 \h  \* MERGEFORMAT </w:instrText>
      </w:r>
      <w:r w:rsidR="004F59C1" w:rsidRPr="2141E4B0">
        <w:rPr>
          <w:b/>
          <w:bCs/>
          <w:sz w:val="22"/>
          <w:szCs w:val="22"/>
          <w:lang w:val="en-US"/>
        </w:rPr>
      </w:r>
      <w:r w:rsidR="004F59C1" w:rsidRPr="2141E4B0">
        <w:rPr>
          <w:b/>
          <w:bCs/>
          <w:sz w:val="22"/>
          <w:szCs w:val="22"/>
          <w:lang w:val="en-US"/>
        </w:rPr>
        <w:fldChar w:fldCharType="separate"/>
      </w:r>
      <w:proofErr w:type="spellStart"/>
      <w:r w:rsidR="004F59C1" w:rsidRPr="2141E4B0">
        <w:rPr>
          <w:b/>
          <w:bCs/>
          <w:color w:val="000000" w:themeColor="text1"/>
          <w:lang w:val="en-US"/>
        </w:rPr>
        <w:t>Figura</w:t>
      </w:r>
      <w:proofErr w:type="spellEnd"/>
      <w:r w:rsidR="004F59C1" w:rsidRPr="2141E4B0">
        <w:rPr>
          <w:b/>
          <w:bCs/>
          <w:color w:val="000000" w:themeColor="text1"/>
          <w:lang w:val="en-US"/>
        </w:rPr>
        <w:t xml:space="preserve"> </w:t>
      </w:r>
      <w:r w:rsidR="004F59C1" w:rsidRPr="2141E4B0">
        <w:rPr>
          <w:b/>
          <w:bCs/>
          <w:noProof/>
          <w:color w:val="000000" w:themeColor="text1"/>
          <w:lang w:val="en-US"/>
        </w:rPr>
        <w:t>3</w:t>
      </w:r>
      <w:r w:rsidR="004F59C1" w:rsidRPr="2141E4B0">
        <w:rPr>
          <w:b/>
          <w:bCs/>
          <w:sz w:val="22"/>
          <w:szCs w:val="22"/>
          <w:lang w:val="en-US"/>
        </w:rPr>
        <w:fldChar w:fldCharType="end"/>
      </w:r>
      <w:r w:rsidR="004F59C1" w:rsidRPr="00AB724A">
        <w:rPr>
          <w:sz w:val="22"/>
          <w:szCs w:val="22"/>
          <w:lang w:val="en-US"/>
        </w:rPr>
        <w:t>)</w:t>
      </w:r>
      <w:r w:rsidR="00847826" w:rsidRPr="00AB724A">
        <w:rPr>
          <w:sz w:val="22"/>
          <w:szCs w:val="22"/>
          <w:lang w:val="en-US"/>
        </w:rPr>
        <w:t xml:space="preserve">. </w:t>
      </w:r>
    </w:p>
    <w:p w14:paraId="4EC57C2B" w14:textId="77777777" w:rsidR="0019723F" w:rsidRPr="00AA146A" w:rsidRDefault="0019723F" w:rsidP="0019723F">
      <w:pPr>
        <w:rPr>
          <w:color w:val="000000" w:themeColor="text1"/>
        </w:rPr>
      </w:pPr>
    </w:p>
    <w:p w14:paraId="7A0AC272" w14:textId="3E56907A" w:rsidR="0019723F" w:rsidRPr="00AA146A" w:rsidRDefault="00847826" w:rsidP="0019723F">
      <w:pPr>
        <w:rPr>
          <w:color w:val="000000" w:themeColor="text1"/>
        </w:rPr>
      </w:pPr>
      <w:bookmarkStart w:id="51" w:name="_Toc195555946"/>
      <w:bookmarkStart w:id="52" w:name="_Toc195556031"/>
      <w:r>
        <w:rPr>
          <w:noProof/>
          <w:color w:val="000000" w:themeColor="text1"/>
        </w:rPr>
        <mc:AlternateContent>
          <mc:Choice Requires="wpg">
            <w:drawing>
              <wp:inline distT="0" distB="0" distL="0" distR="0" wp14:anchorId="286823F5" wp14:editId="5B5A2BAA">
                <wp:extent cx="3089910" cy="2759710"/>
                <wp:effectExtent l="0" t="0" r="0" b="2540"/>
                <wp:docPr id="18" name="Grupo 18"/>
                <wp:cNvGraphicFramePr/>
                <a:graphic xmlns:a="http://schemas.openxmlformats.org/drawingml/2006/main">
                  <a:graphicData uri="http://schemas.microsoft.com/office/word/2010/wordprocessingGroup">
                    <wpg:wgp>
                      <wpg:cNvGrpSpPr/>
                      <wpg:grpSpPr>
                        <a:xfrm>
                          <a:off x="0" y="0"/>
                          <a:ext cx="3089910" cy="2759710"/>
                          <a:chOff x="0" y="0"/>
                          <a:chExt cx="3089910" cy="2759710"/>
                        </a:xfrm>
                      </wpg:grpSpPr>
                      <pic:pic xmlns:pic="http://schemas.openxmlformats.org/drawingml/2006/picture">
                        <pic:nvPicPr>
                          <pic:cNvPr id="19" name="Imagen 19"/>
                          <pic:cNvPicPr>
                            <a:picLocks noChangeAspect="1"/>
                          </pic:cNvPicPr>
                        </pic:nvPicPr>
                        <pic:blipFill>
                          <a:blip r:embed="rId23"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0" y="0"/>
                            <a:ext cx="3089910" cy="2471420"/>
                          </a:xfrm>
                          <a:prstGeom prst="rect">
                            <a:avLst/>
                          </a:prstGeom>
                        </pic:spPr>
                      </pic:pic>
                      <wps:wsp>
                        <wps:cNvPr id="20" name="Cuadro de texto 20"/>
                        <wps:cNvSpPr txBox="1"/>
                        <wps:spPr>
                          <a:xfrm>
                            <a:off x="0" y="2471420"/>
                            <a:ext cx="3089910" cy="288290"/>
                          </a:xfrm>
                          <a:prstGeom prst="rect">
                            <a:avLst/>
                          </a:prstGeom>
                          <a:solidFill>
                            <a:prstClr val="white"/>
                          </a:solidFill>
                          <a:ln>
                            <a:noFill/>
                          </a:ln>
                        </wps:spPr>
                        <wps:txbx>
                          <w:txbxContent>
                            <w:p w14:paraId="0448906E" w14:textId="77777777" w:rsidR="00847826" w:rsidRPr="009E1087" w:rsidRDefault="00FF77A6" w:rsidP="00847826">
                              <w:pPr>
                                <w:rPr>
                                  <w:sz w:val="18"/>
                                  <w:szCs w:val="18"/>
                                </w:rPr>
                              </w:pPr>
                              <w:hyperlink r:id="rId25" w:history="1">
                                <w:r w:rsidR="00847826" w:rsidRPr="009E1087">
                                  <w:rPr>
                                    <w:rStyle w:val="Hipervnculo"/>
                                    <w:sz w:val="18"/>
                                    <w:szCs w:val="18"/>
                                  </w:rPr>
                                  <w:t>Esta foto</w:t>
                                </w:r>
                              </w:hyperlink>
                              <w:r w:rsidR="00847826" w:rsidRPr="009E1087">
                                <w:rPr>
                                  <w:sz w:val="18"/>
                                  <w:szCs w:val="18"/>
                                </w:rPr>
                                <w:t xml:space="preserve"> de Autor desconocido está bajo licencia </w:t>
                              </w:r>
                              <w:hyperlink r:id="rId26" w:history="1">
                                <w:r w:rsidR="00847826" w:rsidRPr="009E1087">
                                  <w:rPr>
                                    <w:rStyle w:val="Hipervnculo"/>
                                    <w:sz w:val="18"/>
                                    <w:szCs w:val="18"/>
                                  </w:rPr>
                                  <w:t>CC BY</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286823F5" id="Grupo 18" o:spid="_x0000_s1026" style="width:243.3pt;height:217.3pt;mso-position-horizontal-relative:char;mso-position-vertical-relative:line" coordsize="30899,275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9" o:spid="_x0000_s1027" type="#_x0000_t75" style="position:absolute;width:30899;height:24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">
                  <v:imagedata r:id="rId27" o:title=""/>
                </v:shape>
                <v:shapetype id="_x0000_t202" coordsize="21600,21600" o:spt="202" path="m,l,21600r21600,l21600,xe">
                  <v:stroke joinstyle="miter"/>
                  <v:path gradientshapeok="t" o:connecttype="rect"/>
                </v:shapetype>
                <v:shape id="Cuadro de texto 20" o:spid="_x0000_s1028" type="#_x0000_t202" style="position:absolute;top:24714;width:30899;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" stroked="f">
                  <v:textbox style="mso-fit-shape-to-text:t">
                    <w:txbxContent>
                      <w:p w14:paraId="0448906E" w14:textId="77777777" w:rsidR="00847826" w:rsidRPr="009E1087" w:rsidRDefault="00FF77A6" w:rsidP="00847826">
                        <w:pPr>
                          <w:rPr>
                            <w:sz w:val="18"/>
                            <w:szCs w:val="18"/>
                          </w:rPr>
                        </w:pPr>
                        <w:hyperlink r:id="rId28" w:history="1">
                          <w:r w:rsidR="00847826" w:rsidRPr="009E1087">
                            <w:rPr>
                              <w:rStyle w:val="Hipervnculo"/>
                              <w:sz w:val="18"/>
                              <w:szCs w:val="18"/>
                            </w:rPr>
                            <w:t>Esta foto</w:t>
                          </w:r>
                        </w:hyperlink>
                        <w:r w:rsidR="00847826" w:rsidRPr="009E1087">
                          <w:rPr>
                            <w:sz w:val="18"/>
                            <w:szCs w:val="18"/>
                          </w:rPr>
                          <w:t xml:space="preserve"> de Autor desconocido está bajo licencia </w:t>
                        </w:r>
                        <w:hyperlink r:id="rId29" w:history="1">
                          <w:r w:rsidR="00847826" w:rsidRPr="009E1087">
                            <w:rPr>
                              <w:rStyle w:val="Hipervnculo"/>
                              <w:sz w:val="18"/>
                              <w:szCs w:val="18"/>
                            </w:rPr>
                            <w:t>CC BY</w:t>
                          </w:r>
                        </w:hyperlink>
                      </w:p>
                    </w:txbxContent>
                  </v:textbox>
                </v:shape>
                <w10:anchorlock/>
              </v:group>
            </w:pict>
          </mc:Fallback>
        </mc:AlternateContent>
      </w:r>
      <w:bookmarkStart w:id="53" w:name="_Ref168601145"/>
      <w:r w:rsidR="0019723F" w:rsidRPr="59579CD9">
        <w:rPr>
          <w:color w:val="000000" w:themeColor="text1"/>
        </w:rPr>
        <w:t xml:space="preserve">Figura </w:t>
      </w:r>
      <w:r w:rsidRPr="59579CD9">
        <w:rPr>
          <w:color w:val="000000" w:themeColor="text1"/>
        </w:rPr>
        <w:fldChar w:fldCharType="begin"/>
      </w:r>
      <w:r w:rsidRPr="59579CD9">
        <w:rPr>
          <w:color w:val="000000" w:themeColor="text1"/>
        </w:rPr>
        <w:instrText xml:space="preserve"> SEQ Figura \* ARABIC </w:instrText>
      </w:r>
      <w:r w:rsidRPr="59579CD9">
        <w:rPr>
          <w:color w:val="000000" w:themeColor="text1"/>
        </w:rPr>
        <w:fldChar w:fldCharType="separate"/>
      </w:r>
      <w:r w:rsidR="0077268B" w:rsidRPr="59579CD9">
        <w:rPr>
          <w:noProof/>
          <w:color w:val="000000" w:themeColor="text1"/>
        </w:rPr>
        <w:t>3</w:t>
      </w:r>
      <w:r w:rsidRPr="59579CD9">
        <w:rPr>
          <w:noProof/>
          <w:color w:val="000000" w:themeColor="text1"/>
        </w:rPr>
        <w:fldChar w:fldCharType="end"/>
      </w:r>
      <w:bookmarkEnd w:id="53"/>
      <w:r w:rsidR="0019723F" w:rsidRPr="59579CD9">
        <w:rPr>
          <w:color w:val="000000" w:themeColor="text1"/>
        </w:rPr>
        <w:t xml:space="preserve">. </w:t>
      </w:r>
      <w:r w:rsidRPr="2141E4B0">
        <w:rPr>
          <w:color w:val="000000" w:themeColor="text1"/>
          <w:sz w:val="20"/>
          <w:szCs w:val="20"/>
        </w:rPr>
        <w:t>Nombre de la figura</w:t>
      </w:r>
      <w:bookmarkEnd w:id="51"/>
      <w:bookmarkEnd w:id="52"/>
    </w:p>
    <w:p w14:paraId="09D29551" w14:textId="77777777" w:rsidR="0019723F" w:rsidRPr="00AA146A" w:rsidRDefault="0019723F" w:rsidP="0019723F">
      <w:pPr>
        <w:rPr>
          <w:color w:val="000000" w:themeColor="text1"/>
        </w:rPr>
      </w:pPr>
    </w:p>
    <w:p w14:paraId="33B35A31" w14:textId="55874E85" w:rsidR="0019723F" w:rsidRPr="007A1A90" w:rsidRDefault="007A1A90" w:rsidP="007A1A90">
      <w:pPr>
        <w:spacing w:line="240" w:lineRule="auto"/>
        <w:rPr>
          <w:color w:val="000000" w:themeColor="text1"/>
        </w:rPr>
      </w:pPr>
      <w:proofErr w:type="spellStart"/>
      <w:r w:rsidRPr="2141E4B0">
        <w:rPr>
          <w:color w:val="FF0000"/>
          <w:sz w:val="22"/>
          <w:szCs w:val="22"/>
        </w:rPr>
        <w:t>Proin</w:t>
      </w:r>
      <w:proofErr w:type="spellEnd"/>
      <w:r w:rsidRPr="2141E4B0">
        <w:rPr>
          <w:color w:val="FF0000"/>
          <w:sz w:val="22"/>
          <w:szCs w:val="22"/>
        </w:rPr>
        <w:t xml:space="preserve"> </w:t>
      </w:r>
      <w:proofErr w:type="spellStart"/>
      <w:r w:rsidRPr="2141E4B0">
        <w:rPr>
          <w:color w:val="FF0000"/>
          <w:sz w:val="22"/>
          <w:szCs w:val="22"/>
        </w:rPr>
        <w:t>sodales</w:t>
      </w:r>
      <w:proofErr w:type="spellEnd"/>
      <w:r w:rsidRPr="2141E4B0">
        <w:rPr>
          <w:color w:val="FF0000"/>
          <w:sz w:val="22"/>
          <w:szCs w:val="22"/>
        </w:rPr>
        <w:t xml:space="preserve"> </w:t>
      </w:r>
      <w:proofErr w:type="spellStart"/>
      <w:r w:rsidRPr="2141E4B0">
        <w:rPr>
          <w:color w:val="FF0000"/>
          <w:sz w:val="22"/>
          <w:szCs w:val="22"/>
        </w:rPr>
        <w:t>mattis</w:t>
      </w:r>
      <w:proofErr w:type="spellEnd"/>
      <w:r w:rsidRPr="2141E4B0">
        <w:rPr>
          <w:color w:val="FF0000"/>
          <w:sz w:val="22"/>
          <w:szCs w:val="22"/>
        </w:rPr>
        <w:t xml:space="preserve"> </w:t>
      </w:r>
      <w:proofErr w:type="spellStart"/>
      <w:r w:rsidRPr="2141E4B0">
        <w:rPr>
          <w:color w:val="FF0000"/>
          <w:sz w:val="22"/>
          <w:szCs w:val="22"/>
        </w:rPr>
        <w:t>dignissim</w:t>
      </w:r>
      <w:proofErr w:type="spellEnd"/>
      <w:r w:rsidRPr="2141E4B0">
        <w:rPr>
          <w:color w:val="FF0000"/>
          <w:sz w:val="22"/>
          <w:szCs w:val="22"/>
        </w:rPr>
        <w:t xml:space="preserve">. </w:t>
      </w:r>
      <w:proofErr w:type="spellStart"/>
      <w:r w:rsidRPr="2141E4B0">
        <w:rPr>
          <w:color w:val="FF0000"/>
          <w:sz w:val="22"/>
          <w:szCs w:val="22"/>
        </w:rPr>
        <w:t>Pellentesque</w:t>
      </w:r>
      <w:proofErr w:type="spellEnd"/>
      <w:r w:rsidRPr="2141E4B0">
        <w:rPr>
          <w:color w:val="FF0000"/>
          <w:sz w:val="22"/>
          <w:szCs w:val="22"/>
        </w:rPr>
        <w:t xml:space="preserve"> </w:t>
      </w:r>
      <w:proofErr w:type="spellStart"/>
      <w:r w:rsidRPr="2141E4B0">
        <w:rPr>
          <w:color w:val="FF0000"/>
          <w:sz w:val="22"/>
          <w:szCs w:val="22"/>
        </w:rPr>
        <w:t>egestas</w:t>
      </w:r>
      <w:proofErr w:type="spellEnd"/>
      <w:r w:rsidRPr="2141E4B0">
        <w:rPr>
          <w:color w:val="FF0000"/>
          <w:sz w:val="22"/>
          <w:szCs w:val="22"/>
        </w:rPr>
        <w:t xml:space="preserve"> </w:t>
      </w:r>
      <w:proofErr w:type="spellStart"/>
      <w:r w:rsidRPr="2141E4B0">
        <w:rPr>
          <w:color w:val="FF0000"/>
          <w:sz w:val="22"/>
          <w:szCs w:val="22"/>
        </w:rPr>
        <w:t>quam</w:t>
      </w:r>
      <w:proofErr w:type="spellEnd"/>
      <w:r w:rsidRPr="2141E4B0">
        <w:rPr>
          <w:color w:val="FF0000"/>
          <w:sz w:val="22"/>
          <w:szCs w:val="22"/>
        </w:rPr>
        <w:t xml:space="preserve"> </w:t>
      </w:r>
      <w:proofErr w:type="spellStart"/>
      <w:r w:rsidRPr="2141E4B0">
        <w:rPr>
          <w:color w:val="FF0000"/>
          <w:sz w:val="22"/>
          <w:szCs w:val="22"/>
        </w:rPr>
        <w:t>semper</w:t>
      </w:r>
      <w:proofErr w:type="spellEnd"/>
      <w:r w:rsidRPr="2141E4B0">
        <w:rPr>
          <w:color w:val="FF0000"/>
          <w:sz w:val="22"/>
          <w:szCs w:val="22"/>
        </w:rPr>
        <w:t xml:space="preserve"> </w:t>
      </w:r>
      <w:proofErr w:type="spellStart"/>
      <w:r w:rsidRPr="2141E4B0">
        <w:rPr>
          <w:color w:val="FF0000"/>
          <w:sz w:val="22"/>
          <w:szCs w:val="22"/>
        </w:rPr>
        <w:t>erat</w:t>
      </w:r>
      <w:proofErr w:type="spellEnd"/>
      <w:r w:rsidRPr="2141E4B0">
        <w:rPr>
          <w:color w:val="FF0000"/>
          <w:sz w:val="22"/>
          <w:szCs w:val="22"/>
        </w:rPr>
        <w:t xml:space="preserve"> </w:t>
      </w:r>
      <w:proofErr w:type="spellStart"/>
      <w:r w:rsidRPr="2141E4B0">
        <w:rPr>
          <w:color w:val="FF0000"/>
          <w:sz w:val="22"/>
          <w:szCs w:val="22"/>
        </w:rPr>
        <w:t>rhoncus</w:t>
      </w:r>
      <w:proofErr w:type="spellEnd"/>
      <w:r w:rsidRPr="2141E4B0">
        <w:rPr>
          <w:color w:val="FF0000"/>
          <w:sz w:val="22"/>
          <w:szCs w:val="22"/>
        </w:rPr>
        <w:t xml:space="preserve"> </w:t>
      </w:r>
      <w:proofErr w:type="spellStart"/>
      <w:r w:rsidRPr="2141E4B0">
        <w:rPr>
          <w:color w:val="FF0000"/>
          <w:sz w:val="22"/>
          <w:szCs w:val="22"/>
        </w:rPr>
        <w:t>posuere</w:t>
      </w:r>
      <w:proofErr w:type="spellEnd"/>
      <w:r w:rsidRPr="2141E4B0">
        <w:rPr>
          <w:color w:val="FF0000"/>
          <w:sz w:val="22"/>
          <w:szCs w:val="22"/>
        </w:rPr>
        <w:t xml:space="preserve">. </w:t>
      </w:r>
      <w:proofErr w:type="spellStart"/>
      <w:r w:rsidRPr="2141E4B0">
        <w:rPr>
          <w:color w:val="FF0000"/>
          <w:sz w:val="22"/>
          <w:szCs w:val="22"/>
        </w:rPr>
        <w:t>Maecenas</w:t>
      </w:r>
      <w:proofErr w:type="spellEnd"/>
      <w:r w:rsidRPr="2141E4B0">
        <w:rPr>
          <w:color w:val="FF0000"/>
          <w:sz w:val="22"/>
          <w:szCs w:val="22"/>
        </w:rPr>
        <w:t xml:space="preserve"> </w:t>
      </w:r>
      <w:proofErr w:type="spellStart"/>
      <w:r w:rsidRPr="2141E4B0">
        <w:rPr>
          <w:color w:val="FF0000"/>
          <w:sz w:val="22"/>
          <w:szCs w:val="22"/>
        </w:rPr>
        <w:t>ipsum</w:t>
      </w:r>
      <w:proofErr w:type="spellEnd"/>
      <w:r w:rsidRPr="2141E4B0">
        <w:rPr>
          <w:color w:val="FF0000"/>
          <w:sz w:val="22"/>
          <w:szCs w:val="22"/>
        </w:rPr>
        <w:t xml:space="preserve"> </w:t>
      </w:r>
      <w:proofErr w:type="spellStart"/>
      <w:r w:rsidRPr="2141E4B0">
        <w:rPr>
          <w:color w:val="FF0000"/>
          <w:sz w:val="22"/>
          <w:szCs w:val="22"/>
        </w:rPr>
        <w:t>nisi</w:t>
      </w:r>
      <w:proofErr w:type="spellEnd"/>
      <w:r w:rsidRPr="2141E4B0">
        <w:rPr>
          <w:color w:val="FF0000"/>
          <w:sz w:val="22"/>
          <w:szCs w:val="22"/>
        </w:rPr>
        <w:t xml:space="preserve">, </w:t>
      </w:r>
      <w:proofErr w:type="spellStart"/>
      <w:r w:rsidRPr="2141E4B0">
        <w:rPr>
          <w:color w:val="FF0000"/>
          <w:sz w:val="22"/>
          <w:szCs w:val="22"/>
        </w:rPr>
        <w:t>bibendum</w:t>
      </w:r>
      <w:proofErr w:type="spellEnd"/>
      <w:r w:rsidRPr="2141E4B0">
        <w:rPr>
          <w:color w:val="FF0000"/>
          <w:sz w:val="22"/>
          <w:szCs w:val="22"/>
        </w:rPr>
        <w:t xml:space="preserve"> at</w:t>
      </w:r>
      <w:r w:rsidRPr="007A1A90">
        <w:rPr>
          <w:sz w:val="22"/>
          <w:szCs w:val="22"/>
        </w:rPr>
        <w:t xml:space="preserve"> (ve</w:t>
      </w:r>
      <w:r>
        <w:rPr>
          <w:sz w:val="22"/>
          <w:szCs w:val="22"/>
        </w:rPr>
        <w:t xml:space="preserve">r </w:t>
      </w:r>
      <w:r w:rsidRPr="5402FD12">
        <w:rPr>
          <w:b/>
          <w:bCs/>
          <w:sz w:val="22"/>
          <w:szCs w:val="22"/>
        </w:rPr>
        <w:fldChar w:fldCharType="begin"/>
      </w:r>
      <w:r w:rsidRPr="5402FD12">
        <w:rPr>
          <w:b/>
          <w:bCs/>
          <w:sz w:val="22"/>
          <w:szCs w:val="22"/>
        </w:rPr>
        <w:instrText xml:space="preserve"> REF _Ref168604448 \h  \* MERGEFORMAT </w:instrText>
      </w:r>
      <w:r w:rsidRPr="5402FD12">
        <w:rPr>
          <w:b/>
          <w:bCs/>
          <w:sz w:val="22"/>
          <w:szCs w:val="22"/>
        </w:rPr>
      </w:r>
      <w:r w:rsidRPr="5402FD12">
        <w:rPr>
          <w:b/>
          <w:bCs/>
          <w:sz w:val="22"/>
          <w:szCs w:val="22"/>
        </w:rPr>
        <w:fldChar w:fldCharType="separate"/>
      </w:r>
      <w:r w:rsidRPr="5402FD12">
        <w:rPr>
          <w:b/>
          <w:bCs/>
          <w:color w:val="000000" w:themeColor="text1"/>
        </w:rPr>
        <w:t xml:space="preserve">Tabla </w:t>
      </w:r>
      <w:r w:rsidRPr="5402FD12">
        <w:rPr>
          <w:b/>
          <w:bCs/>
          <w:noProof/>
          <w:color w:val="000000" w:themeColor="text1"/>
        </w:rPr>
        <w:t>1</w:t>
      </w:r>
      <w:r w:rsidRPr="5402FD12">
        <w:rPr>
          <w:b/>
          <w:bCs/>
          <w:sz w:val="22"/>
          <w:szCs w:val="22"/>
        </w:rPr>
        <w:fldChar w:fldCharType="end"/>
      </w:r>
      <w:r>
        <w:rPr>
          <w:sz w:val="22"/>
          <w:szCs w:val="22"/>
        </w:rPr>
        <w:t>).</w:t>
      </w:r>
    </w:p>
    <w:p w14:paraId="26FB2A52" w14:textId="77777777" w:rsidR="0019723F" w:rsidRPr="00AA146A" w:rsidRDefault="0019723F" w:rsidP="0019723F">
      <w:pPr>
        <w:jc w:val="right"/>
        <w:rPr>
          <w:color w:val="000000" w:themeColor="text1"/>
        </w:rPr>
      </w:pPr>
    </w:p>
    <w:p w14:paraId="0C935E37" w14:textId="77777777" w:rsidR="0019723F" w:rsidRPr="00597C88" w:rsidRDefault="0019723F" w:rsidP="0019723F">
      <w:pPr>
        <w:pStyle w:val="Descripcin"/>
        <w:rPr>
          <w:color w:val="000000" w:themeColor="text1"/>
          <w:sz w:val="20"/>
          <w:szCs w:val="20"/>
        </w:rPr>
      </w:pPr>
      <w:bookmarkStart w:id="54" w:name="_Ref168604448"/>
      <w:bookmarkStart w:id="55" w:name="_Toc195556020"/>
      <w:r w:rsidRPr="00597C88">
        <w:rPr>
          <w:color w:val="000000" w:themeColor="text1"/>
          <w:sz w:val="20"/>
          <w:szCs w:val="20"/>
        </w:rPr>
        <w:t xml:space="preserve">Tabla </w:t>
      </w:r>
      <w:r w:rsidRPr="00597C88">
        <w:rPr>
          <w:color w:val="000000" w:themeColor="text1"/>
          <w:sz w:val="20"/>
          <w:szCs w:val="20"/>
        </w:rPr>
        <w:fldChar w:fldCharType="begin"/>
      </w:r>
      <w:r w:rsidRPr="00597C88">
        <w:rPr>
          <w:color w:val="000000" w:themeColor="text1"/>
          <w:sz w:val="20"/>
          <w:szCs w:val="20"/>
        </w:rPr>
        <w:instrText xml:space="preserve"> SEQ Tabla \* ARABIC </w:instrText>
      </w:r>
      <w:r w:rsidRPr="00597C88">
        <w:rPr>
          <w:color w:val="000000" w:themeColor="text1"/>
          <w:sz w:val="20"/>
          <w:szCs w:val="20"/>
        </w:rPr>
        <w:fldChar w:fldCharType="separate"/>
      </w:r>
      <w:r w:rsidRPr="00597C88">
        <w:rPr>
          <w:noProof/>
          <w:color w:val="000000" w:themeColor="text1"/>
          <w:sz w:val="20"/>
          <w:szCs w:val="20"/>
        </w:rPr>
        <w:t>1</w:t>
      </w:r>
      <w:r w:rsidRPr="00597C88">
        <w:rPr>
          <w:noProof/>
          <w:color w:val="000000" w:themeColor="text1"/>
          <w:sz w:val="20"/>
          <w:szCs w:val="20"/>
        </w:rPr>
        <w:fldChar w:fldCharType="end"/>
      </w:r>
      <w:bookmarkEnd w:id="54"/>
      <w:r w:rsidRPr="00597C88">
        <w:rPr>
          <w:color w:val="000000" w:themeColor="text1"/>
          <w:sz w:val="20"/>
          <w:szCs w:val="20"/>
        </w:rPr>
        <w:t>. Reporte de clasificación para la red U-Net.</w:t>
      </w:r>
      <w:bookmarkEnd w:id="55"/>
    </w:p>
    <w:tbl>
      <w:tblPr>
        <w:tblW w:w="4701" w:type="dxa"/>
        <w:tblLook w:val="04A0" w:firstRow="1" w:lastRow="0" w:firstColumn="1" w:lastColumn="0" w:noHBand="0" w:noVBand="1"/>
      </w:tblPr>
      <w:tblGrid>
        <w:gridCol w:w="1276"/>
        <w:gridCol w:w="961"/>
        <w:gridCol w:w="744"/>
        <w:gridCol w:w="934"/>
        <w:gridCol w:w="950"/>
      </w:tblGrid>
      <w:tr w:rsidR="0019723F" w:rsidRPr="00597C88" w14:paraId="286975AE" w14:textId="77777777" w:rsidTr="004F0FF0">
        <w:trPr>
          <w:trHeight w:val="262"/>
        </w:trPr>
        <w:tc>
          <w:tcPr>
            <w:tcW w:w="1276" w:type="dxa"/>
            <w:tcBorders>
              <w:top w:val="single" w:sz="4" w:space="0" w:color="auto"/>
              <w:left w:val="nil"/>
              <w:bottom w:val="single" w:sz="4" w:space="0" w:color="auto"/>
              <w:right w:val="nil"/>
            </w:tcBorders>
            <w:shd w:val="clear" w:color="auto" w:fill="auto"/>
            <w:noWrap/>
            <w:vAlign w:val="center"/>
            <w:hideMark/>
          </w:tcPr>
          <w:p w14:paraId="0C920FF8" w14:textId="77777777" w:rsidR="0019723F" w:rsidRPr="00597C88" w:rsidRDefault="0019723F" w:rsidP="004F0FF0">
            <w:pPr>
              <w:ind w:left="-108" w:right="-276"/>
              <w:rPr>
                <w:color w:val="000000" w:themeColor="text1"/>
                <w:sz w:val="20"/>
                <w:szCs w:val="20"/>
              </w:rPr>
            </w:pPr>
          </w:p>
        </w:tc>
        <w:tc>
          <w:tcPr>
            <w:tcW w:w="831" w:type="dxa"/>
            <w:tcBorders>
              <w:top w:val="single" w:sz="4" w:space="0" w:color="auto"/>
              <w:left w:val="nil"/>
              <w:bottom w:val="single" w:sz="4" w:space="0" w:color="auto"/>
              <w:right w:val="nil"/>
            </w:tcBorders>
            <w:shd w:val="clear" w:color="auto" w:fill="auto"/>
            <w:noWrap/>
            <w:vAlign w:val="center"/>
            <w:hideMark/>
          </w:tcPr>
          <w:p w14:paraId="5A7B421B"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Precision</w:t>
            </w:r>
            <w:proofErr w:type="spellEnd"/>
          </w:p>
        </w:tc>
        <w:tc>
          <w:tcPr>
            <w:tcW w:w="744" w:type="dxa"/>
            <w:tcBorders>
              <w:top w:val="single" w:sz="4" w:space="0" w:color="auto"/>
              <w:left w:val="nil"/>
              <w:bottom w:val="single" w:sz="4" w:space="0" w:color="auto"/>
              <w:right w:val="nil"/>
            </w:tcBorders>
            <w:shd w:val="clear" w:color="auto" w:fill="auto"/>
            <w:noWrap/>
            <w:vAlign w:val="center"/>
            <w:hideMark/>
          </w:tcPr>
          <w:p w14:paraId="45A3FBAC"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Recall</w:t>
            </w:r>
            <w:proofErr w:type="spellEnd"/>
          </w:p>
        </w:tc>
        <w:tc>
          <w:tcPr>
            <w:tcW w:w="934" w:type="dxa"/>
            <w:tcBorders>
              <w:top w:val="single" w:sz="4" w:space="0" w:color="auto"/>
              <w:left w:val="nil"/>
              <w:bottom w:val="single" w:sz="4" w:space="0" w:color="auto"/>
              <w:right w:val="nil"/>
            </w:tcBorders>
            <w:shd w:val="clear" w:color="auto" w:fill="auto"/>
            <w:noWrap/>
            <w:vAlign w:val="center"/>
            <w:hideMark/>
          </w:tcPr>
          <w:p w14:paraId="3EFAC49C" w14:textId="77777777" w:rsidR="0019723F" w:rsidRPr="00597C88" w:rsidRDefault="0019723F" w:rsidP="004F0FF0">
            <w:pPr>
              <w:rPr>
                <w:color w:val="000000" w:themeColor="text1"/>
                <w:sz w:val="20"/>
                <w:szCs w:val="20"/>
              </w:rPr>
            </w:pPr>
            <w:r w:rsidRPr="00597C88">
              <w:rPr>
                <w:color w:val="000000" w:themeColor="text1"/>
                <w:sz w:val="20"/>
                <w:szCs w:val="20"/>
              </w:rPr>
              <w:t>F1-score</w:t>
            </w:r>
          </w:p>
        </w:tc>
        <w:tc>
          <w:tcPr>
            <w:tcW w:w="916" w:type="dxa"/>
            <w:tcBorders>
              <w:top w:val="single" w:sz="4" w:space="0" w:color="auto"/>
              <w:left w:val="nil"/>
              <w:bottom w:val="single" w:sz="4" w:space="0" w:color="auto"/>
              <w:right w:val="nil"/>
            </w:tcBorders>
            <w:shd w:val="clear" w:color="auto" w:fill="auto"/>
            <w:noWrap/>
            <w:vAlign w:val="center"/>
            <w:hideMark/>
          </w:tcPr>
          <w:p w14:paraId="35556752" w14:textId="77777777" w:rsidR="0019723F" w:rsidRPr="00597C88" w:rsidRDefault="0019723F" w:rsidP="004F0FF0">
            <w:pPr>
              <w:rPr>
                <w:color w:val="000000" w:themeColor="text1"/>
                <w:sz w:val="20"/>
                <w:szCs w:val="20"/>
              </w:rPr>
            </w:pPr>
            <w:proofErr w:type="spellStart"/>
            <w:r w:rsidRPr="00597C88">
              <w:rPr>
                <w:color w:val="000000" w:themeColor="text1"/>
                <w:sz w:val="20"/>
                <w:szCs w:val="20"/>
              </w:rPr>
              <w:t>Support</w:t>
            </w:r>
            <w:proofErr w:type="spellEnd"/>
            <w:r w:rsidRPr="00597C88">
              <w:rPr>
                <w:color w:val="000000" w:themeColor="text1"/>
                <w:sz w:val="20"/>
                <w:szCs w:val="20"/>
              </w:rPr>
              <w:t>*</w:t>
            </w:r>
          </w:p>
        </w:tc>
      </w:tr>
      <w:tr w:rsidR="0019723F" w:rsidRPr="00597C88" w14:paraId="33B8A038" w14:textId="77777777" w:rsidTr="004F0FF0">
        <w:trPr>
          <w:trHeight w:val="262"/>
        </w:trPr>
        <w:tc>
          <w:tcPr>
            <w:tcW w:w="1276" w:type="dxa"/>
            <w:tcBorders>
              <w:top w:val="nil"/>
              <w:left w:val="nil"/>
              <w:bottom w:val="nil"/>
              <w:right w:val="nil"/>
            </w:tcBorders>
            <w:shd w:val="clear" w:color="auto" w:fill="auto"/>
            <w:noWrap/>
            <w:vAlign w:val="center"/>
            <w:hideMark/>
          </w:tcPr>
          <w:p w14:paraId="70D45339"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Background</w:t>
            </w:r>
            <w:proofErr w:type="spellEnd"/>
          </w:p>
          <w:p w14:paraId="1C89A8B2"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 xml:space="preserve">(positive </w:t>
            </w:r>
            <w:proofErr w:type="spellStart"/>
            <w:r w:rsidRPr="00597C88">
              <w:rPr>
                <w:color w:val="000000" w:themeColor="text1"/>
                <w:sz w:val="20"/>
                <w:szCs w:val="20"/>
              </w:rPr>
              <w:t>class</w:t>
            </w:r>
            <w:proofErr w:type="spellEnd"/>
            <w:r w:rsidRPr="00597C88">
              <w:rPr>
                <w:color w:val="000000" w:themeColor="text1"/>
                <w:sz w:val="20"/>
                <w:szCs w:val="20"/>
              </w:rPr>
              <w:t>)</w:t>
            </w:r>
          </w:p>
        </w:tc>
        <w:tc>
          <w:tcPr>
            <w:tcW w:w="831" w:type="dxa"/>
            <w:tcBorders>
              <w:top w:val="nil"/>
              <w:left w:val="nil"/>
              <w:bottom w:val="nil"/>
              <w:right w:val="nil"/>
            </w:tcBorders>
            <w:shd w:val="clear" w:color="auto" w:fill="auto"/>
            <w:noWrap/>
            <w:vAlign w:val="center"/>
            <w:hideMark/>
          </w:tcPr>
          <w:p w14:paraId="68197939"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344C6144" w14:textId="77777777" w:rsidR="0019723F" w:rsidRPr="00597C88" w:rsidRDefault="0019723F" w:rsidP="004F0FF0">
            <w:pPr>
              <w:rPr>
                <w:color w:val="000000" w:themeColor="text1"/>
                <w:sz w:val="20"/>
                <w:szCs w:val="20"/>
              </w:rPr>
            </w:pPr>
            <w:r w:rsidRPr="00597C88">
              <w:rPr>
                <w:color w:val="000000" w:themeColor="text1"/>
                <w:sz w:val="20"/>
                <w:szCs w:val="20"/>
              </w:rPr>
              <w:t>0.99</w:t>
            </w:r>
          </w:p>
        </w:tc>
        <w:tc>
          <w:tcPr>
            <w:tcW w:w="934" w:type="dxa"/>
            <w:tcBorders>
              <w:top w:val="nil"/>
              <w:left w:val="nil"/>
              <w:bottom w:val="nil"/>
              <w:right w:val="nil"/>
            </w:tcBorders>
            <w:shd w:val="clear" w:color="auto" w:fill="auto"/>
            <w:noWrap/>
            <w:vAlign w:val="center"/>
            <w:hideMark/>
          </w:tcPr>
          <w:p w14:paraId="713C3435" w14:textId="77777777" w:rsidR="0019723F" w:rsidRPr="00597C88" w:rsidRDefault="0019723F" w:rsidP="004F0FF0">
            <w:pPr>
              <w:rPr>
                <w:color w:val="000000" w:themeColor="text1"/>
                <w:sz w:val="20"/>
                <w:szCs w:val="20"/>
              </w:rPr>
            </w:pPr>
            <w:r w:rsidRPr="00597C88">
              <w:rPr>
                <w:color w:val="000000" w:themeColor="text1"/>
                <w:sz w:val="20"/>
                <w:szCs w:val="20"/>
              </w:rPr>
              <w:t>0.97</w:t>
            </w:r>
          </w:p>
        </w:tc>
        <w:tc>
          <w:tcPr>
            <w:tcW w:w="916" w:type="dxa"/>
            <w:tcBorders>
              <w:top w:val="nil"/>
              <w:left w:val="nil"/>
              <w:bottom w:val="nil"/>
              <w:right w:val="nil"/>
            </w:tcBorders>
            <w:shd w:val="clear" w:color="auto" w:fill="auto"/>
            <w:noWrap/>
            <w:vAlign w:val="center"/>
            <w:hideMark/>
          </w:tcPr>
          <w:p w14:paraId="2DABD289" w14:textId="77777777" w:rsidR="0019723F" w:rsidRPr="00597C88" w:rsidRDefault="0019723F" w:rsidP="004F0FF0">
            <w:pPr>
              <w:rPr>
                <w:color w:val="000000" w:themeColor="text1"/>
                <w:sz w:val="20"/>
                <w:szCs w:val="20"/>
              </w:rPr>
            </w:pPr>
            <w:r w:rsidRPr="00597C88">
              <w:rPr>
                <w:color w:val="000000" w:themeColor="text1"/>
                <w:sz w:val="20"/>
                <w:szCs w:val="20"/>
              </w:rPr>
              <w:t>5419983</w:t>
            </w:r>
          </w:p>
        </w:tc>
      </w:tr>
      <w:tr w:rsidR="0019723F" w:rsidRPr="00597C88" w14:paraId="3C0322C8" w14:textId="77777777" w:rsidTr="004F0FF0">
        <w:trPr>
          <w:trHeight w:val="262"/>
        </w:trPr>
        <w:tc>
          <w:tcPr>
            <w:tcW w:w="1276" w:type="dxa"/>
            <w:tcBorders>
              <w:top w:val="nil"/>
              <w:left w:val="nil"/>
              <w:bottom w:val="nil"/>
              <w:right w:val="nil"/>
            </w:tcBorders>
            <w:shd w:val="clear" w:color="auto" w:fill="auto"/>
            <w:noWrap/>
            <w:vAlign w:val="center"/>
            <w:hideMark/>
          </w:tcPr>
          <w:p w14:paraId="4CE76500"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Foreground</w:t>
            </w:r>
            <w:proofErr w:type="spellEnd"/>
          </w:p>
          <w:p w14:paraId="641A96FA"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w:t>
            </w:r>
            <w:proofErr w:type="spellStart"/>
            <w:r w:rsidRPr="00597C88">
              <w:rPr>
                <w:color w:val="000000" w:themeColor="text1"/>
                <w:sz w:val="20"/>
                <w:szCs w:val="20"/>
              </w:rPr>
              <w:t>negative</w:t>
            </w:r>
            <w:proofErr w:type="spellEnd"/>
            <w:r w:rsidRPr="00597C88">
              <w:rPr>
                <w:color w:val="000000" w:themeColor="text1"/>
                <w:sz w:val="20"/>
                <w:szCs w:val="20"/>
              </w:rPr>
              <w:t xml:space="preserve"> </w:t>
            </w:r>
            <w:proofErr w:type="spellStart"/>
            <w:r w:rsidRPr="00597C88">
              <w:rPr>
                <w:color w:val="000000" w:themeColor="text1"/>
                <w:sz w:val="20"/>
                <w:szCs w:val="20"/>
              </w:rPr>
              <w:t>class</w:t>
            </w:r>
            <w:proofErr w:type="spellEnd"/>
            <w:r w:rsidRPr="00597C88">
              <w:rPr>
                <w:color w:val="000000" w:themeColor="text1"/>
                <w:sz w:val="20"/>
                <w:szCs w:val="20"/>
              </w:rPr>
              <w:t>))</w:t>
            </w:r>
          </w:p>
        </w:tc>
        <w:tc>
          <w:tcPr>
            <w:tcW w:w="831" w:type="dxa"/>
            <w:tcBorders>
              <w:top w:val="nil"/>
              <w:left w:val="nil"/>
              <w:bottom w:val="nil"/>
              <w:right w:val="nil"/>
            </w:tcBorders>
            <w:shd w:val="clear" w:color="auto" w:fill="auto"/>
            <w:noWrap/>
            <w:vAlign w:val="center"/>
            <w:hideMark/>
          </w:tcPr>
          <w:p w14:paraId="6B1ED6D3"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19244CF9" w14:textId="77777777" w:rsidR="0019723F" w:rsidRPr="00597C88" w:rsidRDefault="0019723F" w:rsidP="004F0FF0">
            <w:pPr>
              <w:rPr>
                <w:color w:val="000000" w:themeColor="text1"/>
                <w:sz w:val="20"/>
                <w:szCs w:val="20"/>
              </w:rPr>
            </w:pPr>
            <w:r w:rsidRPr="00597C88">
              <w:rPr>
                <w:color w:val="000000" w:themeColor="text1"/>
                <w:sz w:val="20"/>
                <w:szCs w:val="20"/>
              </w:rPr>
              <w:t>0.75</w:t>
            </w:r>
          </w:p>
        </w:tc>
        <w:tc>
          <w:tcPr>
            <w:tcW w:w="934" w:type="dxa"/>
            <w:tcBorders>
              <w:top w:val="nil"/>
              <w:left w:val="nil"/>
              <w:bottom w:val="nil"/>
              <w:right w:val="nil"/>
            </w:tcBorders>
            <w:shd w:val="clear" w:color="auto" w:fill="auto"/>
            <w:noWrap/>
            <w:vAlign w:val="center"/>
            <w:hideMark/>
          </w:tcPr>
          <w:p w14:paraId="20A9AABA" w14:textId="77777777" w:rsidR="0019723F" w:rsidRPr="00597C88" w:rsidRDefault="0019723F" w:rsidP="004F0FF0">
            <w:pPr>
              <w:rPr>
                <w:color w:val="000000" w:themeColor="text1"/>
                <w:sz w:val="20"/>
                <w:szCs w:val="20"/>
              </w:rPr>
            </w:pPr>
            <w:r w:rsidRPr="00597C88">
              <w:rPr>
                <w:color w:val="000000" w:themeColor="text1"/>
                <w:sz w:val="20"/>
                <w:szCs w:val="20"/>
              </w:rPr>
              <w:t>0.83</w:t>
            </w:r>
          </w:p>
        </w:tc>
        <w:tc>
          <w:tcPr>
            <w:tcW w:w="916" w:type="dxa"/>
            <w:tcBorders>
              <w:top w:val="nil"/>
              <w:left w:val="nil"/>
              <w:bottom w:val="nil"/>
              <w:right w:val="nil"/>
            </w:tcBorders>
            <w:shd w:val="clear" w:color="auto" w:fill="auto"/>
            <w:noWrap/>
            <w:vAlign w:val="center"/>
            <w:hideMark/>
          </w:tcPr>
          <w:p w14:paraId="280752E0" w14:textId="77777777" w:rsidR="0019723F" w:rsidRPr="00597C88" w:rsidRDefault="0019723F" w:rsidP="004F0FF0">
            <w:pPr>
              <w:rPr>
                <w:color w:val="000000" w:themeColor="text1"/>
                <w:sz w:val="20"/>
                <w:szCs w:val="20"/>
              </w:rPr>
            </w:pPr>
            <w:r w:rsidRPr="00597C88">
              <w:rPr>
                <w:color w:val="000000" w:themeColor="text1"/>
                <w:sz w:val="20"/>
                <w:szCs w:val="20"/>
              </w:rPr>
              <w:t>1133617</w:t>
            </w:r>
          </w:p>
        </w:tc>
      </w:tr>
      <w:tr w:rsidR="0019723F" w:rsidRPr="00597C88" w14:paraId="5702449E" w14:textId="77777777" w:rsidTr="004F0FF0">
        <w:trPr>
          <w:trHeight w:val="262"/>
        </w:trPr>
        <w:tc>
          <w:tcPr>
            <w:tcW w:w="1276" w:type="dxa"/>
            <w:tcBorders>
              <w:top w:val="nil"/>
              <w:left w:val="nil"/>
              <w:bottom w:val="nil"/>
              <w:right w:val="nil"/>
            </w:tcBorders>
            <w:shd w:val="clear" w:color="auto" w:fill="auto"/>
            <w:noWrap/>
            <w:vAlign w:val="center"/>
            <w:hideMark/>
          </w:tcPr>
          <w:p w14:paraId="5F5A3077" w14:textId="77777777" w:rsidR="0019723F" w:rsidRPr="00597C88" w:rsidRDefault="0019723F" w:rsidP="004F0FF0">
            <w:pPr>
              <w:ind w:left="-108" w:right="-276"/>
              <w:rPr>
                <w:color w:val="000000" w:themeColor="text1"/>
                <w:sz w:val="20"/>
                <w:szCs w:val="20"/>
              </w:rPr>
            </w:pPr>
          </w:p>
        </w:tc>
        <w:tc>
          <w:tcPr>
            <w:tcW w:w="831" w:type="dxa"/>
            <w:tcBorders>
              <w:top w:val="nil"/>
              <w:left w:val="nil"/>
              <w:bottom w:val="nil"/>
              <w:right w:val="nil"/>
            </w:tcBorders>
            <w:shd w:val="clear" w:color="auto" w:fill="auto"/>
            <w:noWrap/>
            <w:vAlign w:val="center"/>
            <w:hideMark/>
          </w:tcPr>
          <w:p w14:paraId="22022EF5" w14:textId="77777777" w:rsidR="0019723F" w:rsidRPr="00597C88" w:rsidRDefault="0019723F" w:rsidP="004F0FF0">
            <w:pPr>
              <w:rPr>
                <w:color w:val="000000" w:themeColor="text1"/>
                <w:sz w:val="20"/>
                <w:szCs w:val="20"/>
              </w:rPr>
            </w:pPr>
          </w:p>
        </w:tc>
        <w:tc>
          <w:tcPr>
            <w:tcW w:w="744" w:type="dxa"/>
            <w:tcBorders>
              <w:top w:val="nil"/>
              <w:left w:val="nil"/>
              <w:bottom w:val="nil"/>
              <w:right w:val="nil"/>
            </w:tcBorders>
            <w:shd w:val="clear" w:color="auto" w:fill="auto"/>
            <w:noWrap/>
            <w:vAlign w:val="center"/>
            <w:hideMark/>
          </w:tcPr>
          <w:p w14:paraId="48D02BCB" w14:textId="77777777" w:rsidR="0019723F" w:rsidRPr="00597C88" w:rsidRDefault="0019723F" w:rsidP="004F0FF0">
            <w:pPr>
              <w:rPr>
                <w:color w:val="000000" w:themeColor="text1"/>
                <w:sz w:val="20"/>
                <w:szCs w:val="20"/>
              </w:rPr>
            </w:pPr>
          </w:p>
        </w:tc>
        <w:tc>
          <w:tcPr>
            <w:tcW w:w="934" w:type="dxa"/>
            <w:tcBorders>
              <w:top w:val="nil"/>
              <w:left w:val="nil"/>
              <w:bottom w:val="nil"/>
              <w:right w:val="nil"/>
            </w:tcBorders>
            <w:shd w:val="clear" w:color="auto" w:fill="auto"/>
            <w:noWrap/>
            <w:vAlign w:val="center"/>
            <w:hideMark/>
          </w:tcPr>
          <w:p w14:paraId="752CECD3" w14:textId="77777777" w:rsidR="0019723F" w:rsidRPr="00597C88" w:rsidRDefault="0019723F" w:rsidP="004F0FF0">
            <w:pPr>
              <w:rPr>
                <w:color w:val="000000" w:themeColor="text1"/>
                <w:sz w:val="20"/>
                <w:szCs w:val="20"/>
              </w:rPr>
            </w:pPr>
          </w:p>
        </w:tc>
        <w:tc>
          <w:tcPr>
            <w:tcW w:w="916" w:type="dxa"/>
            <w:tcBorders>
              <w:top w:val="nil"/>
              <w:left w:val="nil"/>
              <w:bottom w:val="nil"/>
              <w:right w:val="nil"/>
            </w:tcBorders>
            <w:shd w:val="clear" w:color="auto" w:fill="auto"/>
            <w:noWrap/>
            <w:vAlign w:val="center"/>
            <w:hideMark/>
          </w:tcPr>
          <w:p w14:paraId="578651F0" w14:textId="77777777" w:rsidR="0019723F" w:rsidRPr="00597C88" w:rsidRDefault="0019723F" w:rsidP="004F0FF0">
            <w:pPr>
              <w:rPr>
                <w:color w:val="000000" w:themeColor="text1"/>
                <w:sz w:val="20"/>
                <w:szCs w:val="20"/>
              </w:rPr>
            </w:pPr>
          </w:p>
        </w:tc>
      </w:tr>
      <w:tr w:rsidR="0019723F" w:rsidRPr="00597C88" w14:paraId="1A35D486" w14:textId="77777777" w:rsidTr="004F0FF0">
        <w:trPr>
          <w:trHeight w:val="262"/>
        </w:trPr>
        <w:tc>
          <w:tcPr>
            <w:tcW w:w="1276" w:type="dxa"/>
            <w:tcBorders>
              <w:top w:val="nil"/>
              <w:left w:val="nil"/>
              <w:bottom w:val="nil"/>
              <w:right w:val="nil"/>
            </w:tcBorders>
            <w:shd w:val="clear" w:color="auto" w:fill="auto"/>
            <w:noWrap/>
            <w:vAlign w:val="center"/>
            <w:hideMark/>
          </w:tcPr>
          <w:p w14:paraId="0D0F58D6" w14:textId="77777777" w:rsidR="0019723F" w:rsidRPr="00597C88" w:rsidRDefault="0019723F" w:rsidP="004F0FF0">
            <w:pPr>
              <w:ind w:left="-108" w:right="-276"/>
              <w:rPr>
                <w:color w:val="000000" w:themeColor="text1"/>
                <w:sz w:val="20"/>
                <w:szCs w:val="20"/>
              </w:rPr>
            </w:pPr>
            <w:proofErr w:type="spellStart"/>
            <w:r w:rsidRPr="00597C88">
              <w:rPr>
                <w:color w:val="000000" w:themeColor="text1"/>
                <w:sz w:val="20"/>
                <w:szCs w:val="20"/>
              </w:rPr>
              <w:t>accuracy</w:t>
            </w:r>
            <w:proofErr w:type="spellEnd"/>
          </w:p>
        </w:tc>
        <w:tc>
          <w:tcPr>
            <w:tcW w:w="831" w:type="dxa"/>
            <w:tcBorders>
              <w:top w:val="nil"/>
              <w:left w:val="nil"/>
              <w:bottom w:val="nil"/>
              <w:right w:val="nil"/>
            </w:tcBorders>
            <w:shd w:val="clear" w:color="auto" w:fill="auto"/>
            <w:noWrap/>
            <w:vAlign w:val="center"/>
            <w:hideMark/>
          </w:tcPr>
          <w:p w14:paraId="20CFD1C0" w14:textId="77777777" w:rsidR="0019723F" w:rsidRPr="00597C88" w:rsidRDefault="0019723F" w:rsidP="004F0FF0">
            <w:pPr>
              <w:rPr>
                <w:color w:val="000000" w:themeColor="text1"/>
                <w:sz w:val="20"/>
                <w:szCs w:val="20"/>
              </w:rPr>
            </w:pPr>
          </w:p>
        </w:tc>
        <w:tc>
          <w:tcPr>
            <w:tcW w:w="744" w:type="dxa"/>
            <w:tcBorders>
              <w:top w:val="nil"/>
              <w:left w:val="nil"/>
              <w:bottom w:val="nil"/>
              <w:right w:val="nil"/>
            </w:tcBorders>
            <w:shd w:val="clear" w:color="auto" w:fill="auto"/>
            <w:noWrap/>
            <w:vAlign w:val="center"/>
            <w:hideMark/>
          </w:tcPr>
          <w:p w14:paraId="5FAE7B94" w14:textId="77777777" w:rsidR="0019723F" w:rsidRPr="00597C88" w:rsidRDefault="0019723F" w:rsidP="004F0FF0">
            <w:pPr>
              <w:rPr>
                <w:color w:val="000000" w:themeColor="text1"/>
                <w:sz w:val="20"/>
                <w:szCs w:val="20"/>
              </w:rPr>
            </w:pPr>
          </w:p>
        </w:tc>
        <w:tc>
          <w:tcPr>
            <w:tcW w:w="934" w:type="dxa"/>
            <w:tcBorders>
              <w:top w:val="nil"/>
              <w:left w:val="nil"/>
              <w:bottom w:val="nil"/>
              <w:right w:val="nil"/>
            </w:tcBorders>
            <w:shd w:val="clear" w:color="auto" w:fill="auto"/>
            <w:noWrap/>
            <w:vAlign w:val="center"/>
            <w:hideMark/>
          </w:tcPr>
          <w:p w14:paraId="43C7CBE2"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916" w:type="dxa"/>
            <w:tcBorders>
              <w:top w:val="nil"/>
              <w:left w:val="nil"/>
              <w:bottom w:val="nil"/>
              <w:right w:val="nil"/>
            </w:tcBorders>
            <w:shd w:val="clear" w:color="auto" w:fill="auto"/>
            <w:noWrap/>
            <w:vAlign w:val="center"/>
            <w:hideMark/>
          </w:tcPr>
          <w:p w14:paraId="62E58540" w14:textId="77777777" w:rsidR="0019723F" w:rsidRPr="00597C88" w:rsidRDefault="0019723F" w:rsidP="004F0FF0">
            <w:pPr>
              <w:rPr>
                <w:color w:val="000000" w:themeColor="text1"/>
                <w:sz w:val="20"/>
                <w:szCs w:val="20"/>
              </w:rPr>
            </w:pPr>
            <w:r w:rsidRPr="00597C88">
              <w:rPr>
                <w:color w:val="000000" w:themeColor="text1"/>
                <w:sz w:val="20"/>
                <w:szCs w:val="20"/>
              </w:rPr>
              <w:t>6553600</w:t>
            </w:r>
          </w:p>
        </w:tc>
      </w:tr>
      <w:tr w:rsidR="0019723F" w:rsidRPr="00597C88" w14:paraId="58A9527D" w14:textId="77777777" w:rsidTr="004F0FF0">
        <w:trPr>
          <w:trHeight w:val="262"/>
        </w:trPr>
        <w:tc>
          <w:tcPr>
            <w:tcW w:w="1276" w:type="dxa"/>
            <w:tcBorders>
              <w:top w:val="nil"/>
              <w:left w:val="nil"/>
              <w:bottom w:val="nil"/>
              <w:right w:val="nil"/>
            </w:tcBorders>
            <w:shd w:val="clear" w:color="auto" w:fill="auto"/>
            <w:noWrap/>
            <w:vAlign w:val="center"/>
            <w:hideMark/>
          </w:tcPr>
          <w:p w14:paraId="1E26DE37" w14:textId="77777777" w:rsidR="0019723F" w:rsidRPr="00597C88" w:rsidRDefault="0019723F" w:rsidP="004F0FF0">
            <w:pPr>
              <w:ind w:left="-108" w:right="-276"/>
              <w:rPr>
                <w:color w:val="000000" w:themeColor="text1"/>
                <w:sz w:val="20"/>
                <w:szCs w:val="20"/>
              </w:rPr>
            </w:pPr>
            <w:r w:rsidRPr="00597C88">
              <w:rPr>
                <w:color w:val="000000" w:themeColor="text1"/>
                <w:sz w:val="20"/>
                <w:szCs w:val="20"/>
              </w:rPr>
              <w:t xml:space="preserve">macro </w:t>
            </w:r>
            <w:proofErr w:type="spellStart"/>
            <w:r w:rsidRPr="00597C88">
              <w:rPr>
                <w:color w:val="000000" w:themeColor="text1"/>
                <w:sz w:val="20"/>
                <w:szCs w:val="20"/>
              </w:rPr>
              <w:t>avg</w:t>
            </w:r>
            <w:proofErr w:type="spellEnd"/>
          </w:p>
        </w:tc>
        <w:tc>
          <w:tcPr>
            <w:tcW w:w="831" w:type="dxa"/>
            <w:tcBorders>
              <w:top w:val="nil"/>
              <w:left w:val="nil"/>
              <w:bottom w:val="nil"/>
              <w:right w:val="nil"/>
            </w:tcBorders>
            <w:shd w:val="clear" w:color="auto" w:fill="auto"/>
            <w:noWrap/>
            <w:vAlign w:val="center"/>
            <w:hideMark/>
          </w:tcPr>
          <w:p w14:paraId="5427AD09" w14:textId="77777777" w:rsidR="0019723F" w:rsidRPr="00597C88" w:rsidRDefault="0019723F" w:rsidP="004F0FF0">
            <w:pPr>
              <w:rPr>
                <w:color w:val="000000" w:themeColor="text1"/>
                <w:sz w:val="20"/>
                <w:szCs w:val="20"/>
              </w:rPr>
            </w:pPr>
            <w:r w:rsidRPr="00597C88">
              <w:rPr>
                <w:color w:val="000000" w:themeColor="text1"/>
                <w:sz w:val="20"/>
                <w:szCs w:val="20"/>
              </w:rPr>
              <w:t>0.95</w:t>
            </w:r>
          </w:p>
        </w:tc>
        <w:tc>
          <w:tcPr>
            <w:tcW w:w="744" w:type="dxa"/>
            <w:tcBorders>
              <w:top w:val="nil"/>
              <w:left w:val="nil"/>
              <w:bottom w:val="nil"/>
              <w:right w:val="nil"/>
            </w:tcBorders>
            <w:shd w:val="clear" w:color="auto" w:fill="auto"/>
            <w:noWrap/>
            <w:vAlign w:val="center"/>
            <w:hideMark/>
          </w:tcPr>
          <w:p w14:paraId="11260FEF" w14:textId="77777777" w:rsidR="0019723F" w:rsidRPr="00597C88" w:rsidRDefault="0019723F" w:rsidP="004F0FF0">
            <w:pPr>
              <w:rPr>
                <w:color w:val="000000" w:themeColor="text1"/>
                <w:sz w:val="20"/>
                <w:szCs w:val="20"/>
              </w:rPr>
            </w:pPr>
            <w:r w:rsidRPr="00597C88">
              <w:rPr>
                <w:color w:val="000000" w:themeColor="text1"/>
                <w:sz w:val="20"/>
                <w:szCs w:val="20"/>
              </w:rPr>
              <w:t>0.87</w:t>
            </w:r>
          </w:p>
        </w:tc>
        <w:tc>
          <w:tcPr>
            <w:tcW w:w="934" w:type="dxa"/>
            <w:tcBorders>
              <w:top w:val="nil"/>
              <w:left w:val="nil"/>
              <w:bottom w:val="nil"/>
              <w:right w:val="nil"/>
            </w:tcBorders>
            <w:shd w:val="clear" w:color="auto" w:fill="auto"/>
            <w:noWrap/>
            <w:vAlign w:val="center"/>
            <w:hideMark/>
          </w:tcPr>
          <w:p w14:paraId="7C3DF93F" w14:textId="77777777" w:rsidR="0019723F" w:rsidRPr="00597C88" w:rsidRDefault="0019723F" w:rsidP="004F0FF0">
            <w:pPr>
              <w:rPr>
                <w:color w:val="000000" w:themeColor="text1"/>
                <w:sz w:val="20"/>
                <w:szCs w:val="20"/>
              </w:rPr>
            </w:pPr>
            <w:r w:rsidRPr="00597C88">
              <w:rPr>
                <w:color w:val="000000" w:themeColor="text1"/>
                <w:sz w:val="20"/>
                <w:szCs w:val="20"/>
              </w:rPr>
              <w:t>0.90</w:t>
            </w:r>
          </w:p>
        </w:tc>
        <w:tc>
          <w:tcPr>
            <w:tcW w:w="916" w:type="dxa"/>
            <w:tcBorders>
              <w:top w:val="nil"/>
              <w:left w:val="nil"/>
              <w:bottom w:val="nil"/>
              <w:right w:val="nil"/>
            </w:tcBorders>
            <w:shd w:val="clear" w:color="auto" w:fill="auto"/>
            <w:noWrap/>
            <w:vAlign w:val="center"/>
            <w:hideMark/>
          </w:tcPr>
          <w:p w14:paraId="708FD348" w14:textId="77777777" w:rsidR="0019723F" w:rsidRPr="00597C88" w:rsidRDefault="0019723F" w:rsidP="004F0FF0">
            <w:pPr>
              <w:rPr>
                <w:color w:val="000000" w:themeColor="text1"/>
                <w:sz w:val="20"/>
                <w:szCs w:val="20"/>
              </w:rPr>
            </w:pPr>
            <w:r w:rsidRPr="00597C88">
              <w:rPr>
                <w:color w:val="000000" w:themeColor="text1"/>
                <w:sz w:val="20"/>
                <w:szCs w:val="20"/>
              </w:rPr>
              <w:t>6553600</w:t>
            </w:r>
          </w:p>
        </w:tc>
      </w:tr>
      <w:tr w:rsidR="0019723F" w:rsidRPr="00AA146A" w14:paraId="5D25E7CC" w14:textId="77777777" w:rsidTr="004F0FF0">
        <w:trPr>
          <w:trHeight w:val="262"/>
        </w:trPr>
        <w:tc>
          <w:tcPr>
            <w:tcW w:w="1276" w:type="dxa"/>
            <w:tcBorders>
              <w:top w:val="nil"/>
              <w:left w:val="nil"/>
              <w:bottom w:val="single" w:sz="4" w:space="0" w:color="auto"/>
              <w:right w:val="nil"/>
            </w:tcBorders>
            <w:shd w:val="clear" w:color="auto" w:fill="auto"/>
            <w:noWrap/>
            <w:vAlign w:val="center"/>
            <w:hideMark/>
          </w:tcPr>
          <w:p w14:paraId="72CE5D73" w14:textId="77777777" w:rsidR="0019723F" w:rsidRPr="00AA146A" w:rsidRDefault="0019723F" w:rsidP="004F0FF0">
            <w:pPr>
              <w:ind w:left="-108" w:right="-276"/>
              <w:rPr>
                <w:color w:val="000000" w:themeColor="text1"/>
                <w:sz w:val="18"/>
                <w:szCs w:val="18"/>
              </w:rPr>
            </w:pPr>
            <w:proofErr w:type="spellStart"/>
            <w:r w:rsidRPr="00AA146A">
              <w:rPr>
                <w:color w:val="000000" w:themeColor="text1"/>
                <w:sz w:val="18"/>
                <w:szCs w:val="18"/>
              </w:rPr>
              <w:t>weighted</w:t>
            </w:r>
            <w:proofErr w:type="spellEnd"/>
            <w:r w:rsidRPr="00AA146A">
              <w:rPr>
                <w:color w:val="000000" w:themeColor="text1"/>
                <w:sz w:val="18"/>
                <w:szCs w:val="18"/>
              </w:rPr>
              <w:t xml:space="preserve"> </w:t>
            </w:r>
            <w:proofErr w:type="spellStart"/>
            <w:r w:rsidRPr="00AA146A">
              <w:rPr>
                <w:color w:val="000000" w:themeColor="text1"/>
                <w:sz w:val="18"/>
                <w:szCs w:val="18"/>
              </w:rPr>
              <w:t>avg</w:t>
            </w:r>
            <w:proofErr w:type="spellEnd"/>
          </w:p>
        </w:tc>
        <w:tc>
          <w:tcPr>
            <w:tcW w:w="831" w:type="dxa"/>
            <w:tcBorders>
              <w:top w:val="nil"/>
              <w:left w:val="nil"/>
              <w:bottom w:val="single" w:sz="4" w:space="0" w:color="auto"/>
              <w:right w:val="nil"/>
            </w:tcBorders>
            <w:shd w:val="clear" w:color="auto" w:fill="auto"/>
            <w:noWrap/>
            <w:vAlign w:val="center"/>
            <w:hideMark/>
          </w:tcPr>
          <w:p w14:paraId="71E3EF06"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744" w:type="dxa"/>
            <w:tcBorders>
              <w:top w:val="nil"/>
              <w:left w:val="nil"/>
              <w:bottom w:val="single" w:sz="4" w:space="0" w:color="auto"/>
              <w:right w:val="nil"/>
            </w:tcBorders>
            <w:shd w:val="clear" w:color="auto" w:fill="auto"/>
            <w:noWrap/>
            <w:vAlign w:val="center"/>
            <w:hideMark/>
          </w:tcPr>
          <w:p w14:paraId="5055A8E6"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934" w:type="dxa"/>
            <w:tcBorders>
              <w:top w:val="nil"/>
              <w:left w:val="nil"/>
              <w:bottom w:val="single" w:sz="4" w:space="0" w:color="auto"/>
              <w:right w:val="nil"/>
            </w:tcBorders>
            <w:shd w:val="clear" w:color="auto" w:fill="auto"/>
            <w:noWrap/>
            <w:vAlign w:val="center"/>
            <w:hideMark/>
          </w:tcPr>
          <w:p w14:paraId="013D52CE" w14:textId="77777777" w:rsidR="0019723F" w:rsidRPr="00AA146A" w:rsidRDefault="0019723F" w:rsidP="004F0FF0">
            <w:pPr>
              <w:rPr>
                <w:color w:val="000000" w:themeColor="text1"/>
                <w:sz w:val="18"/>
                <w:szCs w:val="18"/>
              </w:rPr>
            </w:pPr>
            <w:r w:rsidRPr="00AA146A">
              <w:rPr>
                <w:color w:val="000000" w:themeColor="text1"/>
                <w:sz w:val="18"/>
                <w:szCs w:val="18"/>
              </w:rPr>
              <w:t>0.95</w:t>
            </w:r>
          </w:p>
        </w:tc>
        <w:tc>
          <w:tcPr>
            <w:tcW w:w="916" w:type="dxa"/>
            <w:tcBorders>
              <w:top w:val="nil"/>
              <w:left w:val="nil"/>
              <w:bottom w:val="single" w:sz="4" w:space="0" w:color="auto"/>
              <w:right w:val="nil"/>
            </w:tcBorders>
            <w:shd w:val="clear" w:color="auto" w:fill="auto"/>
            <w:noWrap/>
            <w:vAlign w:val="center"/>
            <w:hideMark/>
          </w:tcPr>
          <w:p w14:paraId="289E54BF" w14:textId="77777777" w:rsidR="0019723F" w:rsidRPr="00AA146A" w:rsidRDefault="0019723F" w:rsidP="004F0FF0">
            <w:pPr>
              <w:rPr>
                <w:color w:val="000000" w:themeColor="text1"/>
                <w:sz w:val="18"/>
                <w:szCs w:val="18"/>
              </w:rPr>
            </w:pPr>
            <w:r w:rsidRPr="00AA146A">
              <w:rPr>
                <w:color w:val="000000" w:themeColor="text1"/>
                <w:sz w:val="18"/>
                <w:szCs w:val="18"/>
              </w:rPr>
              <w:t>6553600</w:t>
            </w:r>
          </w:p>
        </w:tc>
      </w:tr>
    </w:tbl>
    <w:p w14:paraId="123A5C3C" w14:textId="77777777" w:rsidR="0019723F" w:rsidRPr="00AA146A" w:rsidRDefault="0019723F" w:rsidP="0019723F">
      <w:pPr>
        <w:rPr>
          <w:i/>
          <w:iCs/>
          <w:color w:val="000000" w:themeColor="text1"/>
          <w:sz w:val="18"/>
          <w:szCs w:val="18"/>
        </w:rPr>
      </w:pPr>
      <w:r w:rsidRPr="00AA146A">
        <w:rPr>
          <w:color w:val="000000" w:themeColor="text1"/>
        </w:rPr>
        <w:t>*</w:t>
      </w:r>
      <w:proofErr w:type="spellStart"/>
      <w:r w:rsidRPr="00AA146A">
        <w:rPr>
          <w:i/>
          <w:iCs/>
          <w:color w:val="000000" w:themeColor="text1"/>
          <w:sz w:val="18"/>
          <w:szCs w:val="18"/>
        </w:rPr>
        <w:t>Support</w:t>
      </w:r>
      <w:proofErr w:type="spellEnd"/>
      <w:r w:rsidRPr="00AA146A">
        <w:rPr>
          <w:i/>
          <w:iCs/>
          <w:color w:val="000000" w:themeColor="text1"/>
          <w:sz w:val="18"/>
          <w:szCs w:val="18"/>
        </w:rPr>
        <w:t xml:space="preserve">: número de muestras (o instancias) que pertenecen a cada clase en el conjunto de datos utilizado para la evaluación (número de </w:t>
      </w:r>
      <w:proofErr w:type="spellStart"/>
      <w:r w:rsidRPr="00AA146A">
        <w:rPr>
          <w:i/>
          <w:iCs/>
          <w:color w:val="000000" w:themeColor="text1"/>
          <w:sz w:val="18"/>
          <w:szCs w:val="18"/>
        </w:rPr>
        <w:t>pixels</w:t>
      </w:r>
      <w:proofErr w:type="spellEnd"/>
      <w:r w:rsidRPr="00AA146A">
        <w:rPr>
          <w:i/>
          <w:iCs/>
          <w:color w:val="000000" w:themeColor="text1"/>
          <w:sz w:val="18"/>
          <w:szCs w:val="18"/>
        </w:rPr>
        <w:t>).</w:t>
      </w:r>
    </w:p>
    <w:p w14:paraId="63F120CB" w14:textId="77777777" w:rsidR="0019723F" w:rsidRPr="00AA146A" w:rsidRDefault="0019723F" w:rsidP="0019723F">
      <w:pPr>
        <w:rPr>
          <w:color w:val="000000" w:themeColor="text1"/>
        </w:rPr>
      </w:pPr>
    </w:p>
    <w:p w14:paraId="00D0DFE7" w14:textId="128282D1" w:rsidR="0019723F" w:rsidRPr="00AA146A" w:rsidRDefault="1C6AC723" w:rsidP="006974A4">
      <w:pPr>
        <w:pStyle w:val="Ttulo1"/>
        <w:numPr>
          <w:ilvl w:val="0"/>
          <w:numId w:val="10"/>
        </w:numPr>
        <w:tabs>
          <w:tab w:val="left" w:pos="216"/>
        </w:tabs>
        <w:spacing w:before="160" w:after="80" w:line="240" w:lineRule="auto"/>
        <w:rPr>
          <w:color w:val="000000" w:themeColor="text1"/>
        </w:rPr>
      </w:pPr>
      <w:bookmarkStart w:id="56" w:name="_Toc1064731303"/>
      <w:commentRangeStart w:id="57"/>
      <w:r w:rsidRPr="59579CD9">
        <w:rPr>
          <w:color w:val="000000" w:themeColor="text1"/>
        </w:rPr>
        <w:t>Resultados</w:t>
      </w:r>
      <w:commentRangeEnd w:id="57"/>
      <w:r>
        <w:commentReference w:id="57"/>
      </w:r>
      <w:bookmarkEnd w:id="56"/>
    </w:p>
    <w:p w14:paraId="7D7445B3" w14:textId="3EE7C381" w:rsidR="5402FD12" w:rsidRDefault="5402FD12" w:rsidP="5402FD12">
      <w:pPr>
        <w:spacing w:line="240" w:lineRule="auto"/>
        <w:rPr>
          <w:sz w:val="22"/>
          <w:szCs w:val="22"/>
          <w:lang w:val="en-US"/>
        </w:rPr>
      </w:pPr>
    </w:p>
    <w:p w14:paraId="7B9AEF9A" w14:textId="26825AD6" w:rsidR="1C6AC723" w:rsidRDefault="1C6AC723" w:rsidP="5402FD12">
      <w:pPr>
        <w:spacing w:line="240" w:lineRule="auto"/>
      </w:pPr>
      <w:r w:rsidRPr="2141E4B0">
        <w:rPr>
          <w:color w:val="FF0000"/>
          <w:sz w:val="22"/>
          <w:szCs w:val="22"/>
          <w:lang w:val="pt-BR"/>
        </w:rPr>
        <w:t xml:space="preserve">Ver </w:t>
      </w:r>
      <w:proofErr w:type="spellStart"/>
      <w:r w:rsidRPr="2141E4B0">
        <w:rPr>
          <w:color w:val="FF0000"/>
          <w:sz w:val="22"/>
          <w:szCs w:val="22"/>
          <w:lang w:val="pt-BR"/>
        </w:rPr>
        <w:t>repo</w:t>
      </w:r>
      <w:proofErr w:type="spellEnd"/>
      <w:r w:rsidRPr="2141E4B0">
        <w:rPr>
          <w:color w:val="FF0000"/>
          <w:sz w:val="22"/>
          <w:szCs w:val="22"/>
          <w:lang w:val="pt-BR"/>
        </w:rPr>
        <w:t xml:space="preserve"> </w:t>
      </w:r>
      <w:r w:rsidRPr="2141E4B0">
        <w:rPr>
          <w:sz w:val="22"/>
          <w:szCs w:val="22"/>
          <w:lang w:val="pt-BR"/>
        </w:rPr>
        <w:t>https://github.com/repos-especializacion-UdeA/trabajo-final_AA1</w:t>
      </w:r>
    </w:p>
    <w:p w14:paraId="79DC376A" w14:textId="77777777" w:rsidR="007A1A90" w:rsidRPr="004D0BAF" w:rsidRDefault="007A1A90" w:rsidP="007A1A90">
      <w:pPr>
        <w:spacing w:line="240" w:lineRule="auto"/>
        <w:rPr>
          <w:color w:val="000000" w:themeColor="text1"/>
        </w:rPr>
      </w:pPr>
    </w:p>
    <w:p w14:paraId="4167805A" w14:textId="50126717" w:rsidR="0019723F" w:rsidRDefault="56746B82" w:rsidP="5402FD12">
      <w:pPr>
        <w:pStyle w:val="Ttulo1"/>
        <w:numPr>
          <w:ilvl w:val="0"/>
          <w:numId w:val="10"/>
        </w:numPr>
        <w:tabs>
          <w:tab w:val="left" w:pos="216"/>
        </w:tabs>
        <w:spacing w:before="160" w:after="80" w:line="240" w:lineRule="auto"/>
        <w:rPr>
          <w:color w:val="000000" w:themeColor="text1"/>
        </w:rPr>
      </w:pPr>
      <w:bookmarkStart w:id="58" w:name="_Toc2058055846"/>
      <w:commentRangeStart w:id="59"/>
      <w:r w:rsidRPr="59579CD9">
        <w:rPr>
          <w:color w:val="000000" w:themeColor="text1"/>
        </w:rPr>
        <w:t>Conclusiones</w:t>
      </w:r>
      <w:commentRangeEnd w:id="59"/>
      <w:r>
        <w:commentReference w:id="59"/>
      </w:r>
      <w:bookmarkEnd w:id="58"/>
    </w:p>
    <w:p w14:paraId="02F9EB57" w14:textId="3EE7C381" w:rsidR="5402FD12" w:rsidRDefault="5402FD12" w:rsidP="5402FD12">
      <w:pPr>
        <w:spacing w:line="240" w:lineRule="auto"/>
        <w:rPr>
          <w:sz w:val="22"/>
          <w:szCs w:val="22"/>
          <w:lang w:val="en-US"/>
        </w:rPr>
      </w:pPr>
    </w:p>
    <w:p w14:paraId="66142F0C" w14:textId="78AEBE27" w:rsidR="66501777" w:rsidRDefault="66501777" w:rsidP="2141E4B0">
      <w:pPr>
        <w:spacing w:line="240" w:lineRule="auto"/>
        <w:rPr>
          <w:color w:val="FF0000"/>
          <w:sz w:val="22"/>
          <w:szCs w:val="22"/>
        </w:rPr>
      </w:pPr>
      <w:proofErr w:type="spellStart"/>
      <w:r w:rsidRPr="2141E4B0">
        <w:rPr>
          <w:color w:val="FF0000"/>
          <w:sz w:val="22"/>
          <w:szCs w:val="22"/>
        </w:rPr>
        <w:t>To</w:t>
      </w:r>
      <w:proofErr w:type="spellEnd"/>
      <w:r w:rsidRPr="2141E4B0">
        <w:rPr>
          <w:color w:val="FF0000"/>
          <w:sz w:val="22"/>
          <w:szCs w:val="22"/>
        </w:rPr>
        <w:t xml:space="preserve"> Do...</w:t>
      </w:r>
    </w:p>
    <w:p w14:paraId="534F15B2" w14:textId="77777777" w:rsidR="5402FD12" w:rsidRDefault="5402FD12" w:rsidP="5402FD12">
      <w:pPr>
        <w:spacing w:line="240" w:lineRule="auto"/>
        <w:rPr>
          <w:color w:val="000000" w:themeColor="text1"/>
          <w:lang w:val="en-US"/>
        </w:rPr>
      </w:pPr>
    </w:p>
    <w:p w14:paraId="276DAC4C" w14:textId="775F2E2E" w:rsidR="5402FD12" w:rsidRDefault="55A5112E" w:rsidP="2141E4B0">
      <w:pPr>
        <w:pStyle w:val="Ttulo1"/>
        <w:tabs>
          <w:tab w:val="left" w:pos="216"/>
        </w:tabs>
        <w:spacing w:before="160" w:after="80" w:line="240" w:lineRule="auto"/>
        <w:ind w:left="360"/>
        <w:rPr>
          <w:color w:val="000000" w:themeColor="text1"/>
        </w:rPr>
      </w:pPr>
      <w:bookmarkStart w:id="60" w:name="_Toc2064098208"/>
      <w:r w:rsidRPr="59579CD9">
        <w:rPr>
          <w:color w:val="000000" w:themeColor="text1"/>
        </w:rPr>
        <w:t>Referencias</w:t>
      </w:r>
      <w:bookmarkEnd w:id="60"/>
    </w:p>
    <w:p w14:paraId="1A7AAE43" w14:textId="7FEDDFFD" w:rsidR="5402FD12" w:rsidRPr="004D0BAF" w:rsidRDefault="0B8736E3" w:rsidP="2141E4B0">
      <w:pPr>
        <w:spacing w:line="276" w:lineRule="auto"/>
        <w:ind w:left="640" w:hanging="640"/>
        <w:contextualSpacing/>
        <w:rPr>
          <w:lang w:val="en-US"/>
        </w:rPr>
      </w:pPr>
      <w:r w:rsidRPr="2141E4B0">
        <w:rPr>
          <w:lang w:val="en-US"/>
        </w:rPr>
        <w:t>[1]</w:t>
      </w:r>
      <w:r w:rsidR="5402FD12" w:rsidRPr="004D0BAF">
        <w:rPr>
          <w:lang w:val="en-US"/>
        </w:rPr>
        <w:tab/>
      </w:r>
      <w:r w:rsidRPr="2141E4B0">
        <w:rPr>
          <w:lang w:val="en-US"/>
        </w:rPr>
        <w:t xml:space="preserve">A. C. Roșca, C. C. Baciu, V. </w:t>
      </w:r>
      <w:proofErr w:type="spellStart"/>
      <w:r w:rsidRPr="2141E4B0">
        <w:rPr>
          <w:lang w:val="en-US"/>
        </w:rPr>
        <w:t>Burtăverde</w:t>
      </w:r>
      <w:proofErr w:type="spellEnd"/>
      <w:r w:rsidRPr="2141E4B0">
        <w:rPr>
          <w:lang w:val="en-US"/>
        </w:rPr>
        <w:t xml:space="preserve">, and A. </w:t>
      </w:r>
      <w:proofErr w:type="spellStart"/>
      <w:r w:rsidRPr="2141E4B0">
        <w:rPr>
          <w:lang w:val="en-US"/>
        </w:rPr>
        <w:t>Mateizer</w:t>
      </w:r>
      <w:proofErr w:type="spellEnd"/>
      <w:r w:rsidRPr="2141E4B0">
        <w:rPr>
          <w:lang w:val="en-US"/>
        </w:rPr>
        <w:t xml:space="preserve">, “Psychological Consequences in Patients </w:t>
      </w:r>
      <w:proofErr w:type="gramStart"/>
      <w:r w:rsidRPr="2141E4B0">
        <w:rPr>
          <w:lang w:val="en-US"/>
        </w:rPr>
        <w:t>With</w:t>
      </w:r>
      <w:proofErr w:type="gramEnd"/>
      <w:r w:rsidRPr="2141E4B0">
        <w:rPr>
          <w:lang w:val="en-US"/>
        </w:rPr>
        <w:t xml:space="preserve"> Amputation of a Limb. An Interpretative-Phenomenological Analysis,” </w:t>
      </w:r>
      <w:r w:rsidRPr="2141E4B0">
        <w:rPr>
          <w:i/>
          <w:iCs/>
          <w:lang w:val="en-US"/>
        </w:rPr>
        <w:t>Front Psychol</w:t>
      </w:r>
      <w:r w:rsidRPr="2141E4B0">
        <w:rPr>
          <w:lang w:val="en-US"/>
        </w:rPr>
        <w:t xml:space="preserve">, vol. 12, 2021, </w:t>
      </w:r>
      <w:proofErr w:type="spellStart"/>
      <w:r w:rsidRPr="2141E4B0">
        <w:rPr>
          <w:lang w:val="en-US"/>
        </w:rPr>
        <w:t>doi</w:t>
      </w:r>
      <w:proofErr w:type="spellEnd"/>
      <w:r w:rsidRPr="2141E4B0">
        <w:rPr>
          <w:lang w:val="en-US"/>
        </w:rPr>
        <w:t>: 10.3389/fpsyg.2021.537493.</w:t>
      </w:r>
    </w:p>
    <w:p w14:paraId="594744C3" w14:textId="00AB00E8" w:rsidR="5402FD12" w:rsidRPr="004D0BAF" w:rsidRDefault="0B8736E3" w:rsidP="2141E4B0">
      <w:pPr>
        <w:spacing w:line="276" w:lineRule="auto"/>
        <w:ind w:left="640" w:hanging="640"/>
        <w:rPr>
          <w:lang w:val="en-US"/>
        </w:rPr>
      </w:pPr>
      <w:r w:rsidRPr="2141E4B0">
        <w:rPr>
          <w:lang w:val="en-US"/>
        </w:rPr>
        <w:t>[2]</w:t>
      </w:r>
      <w:r w:rsidR="5402FD12" w:rsidRPr="004D0BAF">
        <w:rPr>
          <w:lang w:val="en-US"/>
        </w:rPr>
        <w:tab/>
      </w:r>
      <w:proofErr w:type="spellStart"/>
      <w:r w:rsidRPr="2141E4B0">
        <w:rPr>
          <w:lang w:val="en-US"/>
        </w:rPr>
        <w:t>Ottobock</w:t>
      </w:r>
      <w:proofErr w:type="spellEnd"/>
      <w:r w:rsidRPr="2141E4B0">
        <w:rPr>
          <w:lang w:val="en-US"/>
        </w:rPr>
        <w:t xml:space="preserve">, “Myoelectric Hand System 8E70,” 2025. Accessed: Apr. 13, 2025. [Online]. Available: </w:t>
      </w:r>
      <w:r w:rsidR="00FF77A6">
        <w:fldChar w:fldCharType="begin"/>
      </w:r>
      <w:r w:rsidR="00FF77A6" w:rsidRPr="00C05BF1">
        <w:rPr>
          <w:lang w:val="en-US"/>
          <w:rPrChange w:id="61" w:author="Henry Alberto Arcila Ramírez" w:date="2025-04-21T19:20:00Z">
            <w:rPr/>
          </w:rPrChange>
        </w:rPr>
        <w:instrText xml:space="preserve"> HYPERLINK "https://www.ottobock.com/en-us/product/8E70" \h </w:instrText>
      </w:r>
      <w:r w:rsidR="00FF77A6">
        <w:fldChar w:fldCharType="separate"/>
      </w:r>
      <w:r w:rsidRPr="2141E4B0">
        <w:rPr>
          <w:rStyle w:val="Hipervnculo"/>
          <w:lang w:val="en-US"/>
        </w:rPr>
        <w:t>https://www.ottobock.com/en-us/product/8E70</w:t>
      </w:r>
      <w:r w:rsidR="00FF77A6">
        <w:rPr>
          <w:rStyle w:val="Hipervnculo"/>
          <w:lang w:val="en-US"/>
        </w:rPr>
        <w:fldChar w:fldCharType="end"/>
      </w:r>
    </w:p>
    <w:p w14:paraId="01A93BB5" w14:textId="04A092E2" w:rsidR="5402FD12" w:rsidRPr="004D0BAF" w:rsidRDefault="0B8736E3" w:rsidP="2141E4B0">
      <w:pPr>
        <w:spacing w:line="276" w:lineRule="auto"/>
        <w:ind w:left="640" w:hanging="640"/>
        <w:contextualSpacing/>
        <w:rPr>
          <w:lang w:val="en-US"/>
        </w:rPr>
      </w:pPr>
      <w:r w:rsidRPr="2141E4B0">
        <w:rPr>
          <w:lang w:val="en-US"/>
        </w:rPr>
        <w:t>[3]</w:t>
      </w:r>
      <w:r w:rsidR="5402FD12" w:rsidRPr="004D0BAF">
        <w:rPr>
          <w:lang w:val="en-US"/>
        </w:rPr>
        <w:tab/>
      </w:r>
      <w:r w:rsidRPr="2141E4B0">
        <w:rPr>
          <w:lang w:val="en-US"/>
        </w:rPr>
        <w:t xml:space="preserve">Open Bionics, “Hero Arm Overview,” Open Bionics. Accessed: Apr. 13, 2025. [Online]. Available: </w:t>
      </w:r>
      <w:r w:rsidR="00FF77A6">
        <w:fldChar w:fldCharType="begin"/>
      </w:r>
      <w:r w:rsidR="00FF77A6" w:rsidRPr="00C05BF1">
        <w:rPr>
          <w:lang w:val="en-US"/>
          <w:rPrChange w:id="62" w:author="Henry Alberto Arcila Ramírez" w:date="2025-04-21T19:20:00Z">
            <w:rPr/>
          </w:rPrChange>
        </w:rPr>
        <w:instrText xml:space="preserve"> HYPERLINK "https://openbionics.com/en/hero-arm-overview/" \h </w:instrText>
      </w:r>
      <w:r w:rsidR="00FF77A6">
        <w:fldChar w:fldCharType="separate"/>
      </w:r>
      <w:r w:rsidRPr="2141E4B0">
        <w:rPr>
          <w:rStyle w:val="Hipervnculo"/>
          <w:lang w:val="en-US"/>
        </w:rPr>
        <w:t>https://openbionics.com/en/hero-arm-overview/</w:t>
      </w:r>
      <w:r w:rsidR="00FF77A6">
        <w:rPr>
          <w:rStyle w:val="Hipervnculo"/>
          <w:lang w:val="en-US"/>
        </w:rPr>
        <w:fldChar w:fldCharType="end"/>
      </w:r>
    </w:p>
    <w:p w14:paraId="4DA0A407" w14:textId="1CBCE56D" w:rsidR="5402FD12" w:rsidRPr="004D0BAF" w:rsidRDefault="0B8736E3" w:rsidP="2141E4B0">
      <w:pPr>
        <w:spacing w:line="276" w:lineRule="auto"/>
        <w:ind w:left="640" w:hanging="640"/>
        <w:rPr>
          <w:lang w:val="en-US"/>
        </w:rPr>
      </w:pPr>
      <w:r w:rsidRPr="2141E4B0">
        <w:t>[4]</w:t>
      </w:r>
      <w:r w:rsidR="5402FD12">
        <w:tab/>
      </w:r>
      <w:r w:rsidRPr="2141E4B0">
        <w:t xml:space="preserve">Prótesis Avanzadas Colombia, “Prótesis A3D,” Prótesis Avanzadas Colombia. </w:t>
      </w:r>
      <w:r w:rsidRPr="2141E4B0">
        <w:rPr>
          <w:lang w:val="en-US"/>
        </w:rPr>
        <w:t xml:space="preserve">Accessed: Apr. 13, 2025. </w:t>
      </w:r>
      <w:r w:rsidRPr="2141E4B0">
        <w:rPr>
          <w:lang w:val="en-US"/>
        </w:rPr>
        <w:t xml:space="preserve">[Online]. Available: </w:t>
      </w:r>
      <w:r w:rsidR="00FF77A6">
        <w:fldChar w:fldCharType="begin"/>
      </w:r>
      <w:r w:rsidR="00FF77A6" w:rsidRPr="00C05BF1">
        <w:rPr>
          <w:lang w:val="en-US"/>
          <w:rPrChange w:id="63" w:author="Henry Alberto Arcila Ramírez" w:date="2025-04-21T19:20:00Z">
            <w:rPr/>
          </w:rPrChange>
        </w:rPr>
        <w:instrText xml:space="preserve"> HYPERLINK "https://www.protesisavanzadas.co/pr%C3%B3tesis-a3d" \h </w:instrText>
      </w:r>
      <w:r w:rsidR="00FF77A6">
        <w:fldChar w:fldCharType="separate"/>
      </w:r>
      <w:r w:rsidRPr="2141E4B0">
        <w:rPr>
          <w:rStyle w:val="Hipervnculo"/>
          <w:lang w:val="en-US"/>
        </w:rPr>
        <w:t>https://www.protesisavanzadas.co/pr%C3%B3tesis-a3d</w:t>
      </w:r>
      <w:r w:rsidR="00FF77A6">
        <w:rPr>
          <w:rStyle w:val="Hipervnculo"/>
          <w:lang w:val="en-US"/>
        </w:rPr>
        <w:fldChar w:fldCharType="end"/>
      </w:r>
    </w:p>
    <w:p w14:paraId="5ED41899" w14:textId="185C4D5D" w:rsidR="5402FD12" w:rsidRPr="004D0BAF" w:rsidRDefault="0B8736E3" w:rsidP="2141E4B0">
      <w:pPr>
        <w:spacing w:line="276" w:lineRule="auto"/>
        <w:ind w:left="640" w:hanging="640"/>
        <w:rPr>
          <w:lang w:val="en-US"/>
        </w:rPr>
      </w:pPr>
      <w:r w:rsidRPr="2141E4B0">
        <w:rPr>
          <w:lang w:val="en-US"/>
        </w:rPr>
        <w:t>[5]</w:t>
      </w:r>
      <w:r w:rsidR="5402FD12" w:rsidRPr="004D0BAF">
        <w:rPr>
          <w:lang w:val="en-US"/>
        </w:rPr>
        <w:tab/>
      </w:r>
      <w:proofErr w:type="spellStart"/>
      <w:r w:rsidRPr="2141E4B0">
        <w:rPr>
          <w:lang w:val="en-US"/>
        </w:rPr>
        <w:t>exiii</w:t>
      </w:r>
      <w:proofErr w:type="spellEnd"/>
      <w:r w:rsidRPr="2141E4B0">
        <w:rPr>
          <w:lang w:val="en-US"/>
        </w:rPr>
        <w:t xml:space="preserve"> Inc., “Hackberry - Open-source 3D printable bionic hand,” </w:t>
      </w:r>
      <w:proofErr w:type="spellStart"/>
      <w:r w:rsidRPr="2141E4B0">
        <w:rPr>
          <w:lang w:val="en-US"/>
        </w:rPr>
        <w:t>exiii</w:t>
      </w:r>
      <w:proofErr w:type="spellEnd"/>
      <w:r w:rsidRPr="2141E4B0">
        <w:rPr>
          <w:lang w:val="en-US"/>
        </w:rPr>
        <w:t xml:space="preserve"> Inc. Accessed: Apr. 13, 2025. [Online]. Available: </w:t>
      </w:r>
      <w:r w:rsidR="00FF77A6">
        <w:fldChar w:fldCharType="begin"/>
      </w:r>
      <w:r w:rsidR="00FF77A6" w:rsidRPr="00C05BF1">
        <w:rPr>
          <w:lang w:val="en-US"/>
          <w:rPrChange w:id="64" w:author="Henry Alberto Arcila Ramírez" w:date="2025-04-21T19:20:00Z">
            <w:rPr/>
          </w:rPrChange>
        </w:rPr>
        <w:instrText xml:space="preserve"> HYP</w:instrText>
      </w:r>
      <w:r w:rsidR="00FF77A6" w:rsidRPr="00C05BF1">
        <w:rPr>
          <w:lang w:val="en-US"/>
          <w:rPrChange w:id="65" w:author="Henry Alberto Arcila Ramírez" w:date="2025-04-21T19:20:00Z">
            <w:rPr/>
          </w:rPrChange>
        </w:rPr>
        <w:instrText xml:space="preserve">ERLINK "https://www.exiii-hackberry.com/" \h </w:instrText>
      </w:r>
      <w:r w:rsidR="00FF77A6">
        <w:fldChar w:fldCharType="separate"/>
      </w:r>
      <w:r w:rsidRPr="2141E4B0">
        <w:rPr>
          <w:rStyle w:val="Hipervnculo"/>
          <w:lang w:val="en-US"/>
        </w:rPr>
        <w:t>https://www.exiii-hackberry.com/</w:t>
      </w:r>
      <w:r w:rsidR="00FF77A6">
        <w:rPr>
          <w:rStyle w:val="Hipervnculo"/>
          <w:lang w:val="en-US"/>
        </w:rPr>
        <w:fldChar w:fldCharType="end"/>
      </w:r>
    </w:p>
    <w:p w14:paraId="2DAC4B37" w14:textId="055D8A88" w:rsidR="5402FD12" w:rsidRPr="004D0BAF" w:rsidRDefault="0B8736E3" w:rsidP="2141E4B0">
      <w:pPr>
        <w:spacing w:line="276" w:lineRule="auto"/>
        <w:ind w:left="640" w:hanging="640"/>
        <w:contextualSpacing/>
        <w:rPr>
          <w:lang w:val="en-US"/>
        </w:rPr>
      </w:pPr>
      <w:r w:rsidRPr="2141E4B0">
        <w:rPr>
          <w:lang w:val="en-US"/>
        </w:rPr>
        <w:t>[6]</w:t>
      </w:r>
      <w:r w:rsidR="5402FD12" w:rsidRPr="004D0BAF">
        <w:rPr>
          <w:lang w:val="en-US"/>
        </w:rPr>
        <w:tab/>
      </w:r>
      <w:proofErr w:type="spellStart"/>
      <w:r w:rsidRPr="2141E4B0">
        <w:rPr>
          <w:lang w:val="en-US"/>
        </w:rPr>
        <w:t>OpenBionics</w:t>
      </w:r>
      <w:proofErr w:type="spellEnd"/>
      <w:r w:rsidRPr="2141E4B0">
        <w:rPr>
          <w:lang w:val="en-US"/>
        </w:rPr>
        <w:t>, “</w:t>
      </w:r>
      <w:proofErr w:type="spellStart"/>
      <w:r w:rsidRPr="2141E4B0">
        <w:rPr>
          <w:lang w:val="en-US"/>
        </w:rPr>
        <w:t>OpenBionics</w:t>
      </w:r>
      <w:proofErr w:type="spellEnd"/>
      <w:r w:rsidRPr="2141E4B0">
        <w:rPr>
          <w:lang w:val="en-US"/>
        </w:rPr>
        <w:t xml:space="preserve"> – Open-source robotic and bionic devices,” </w:t>
      </w:r>
      <w:proofErr w:type="spellStart"/>
      <w:r w:rsidRPr="2141E4B0">
        <w:rPr>
          <w:lang w:val="en-US"/>
        </w:rPr>
        <w:t>OpenBionics</w:t>
      </w:r>
      <w:proofErr w:type="spellEnd"/>
      <w:r w:rsidRPr="2141E4B0">
        <w:rPr>
          <w:lang w:val="en-US"/>
        </w:rPr>
        <w:t xml:space="preserve">. Accessed: Apr. 13, 2025. [Online]. Available: </w:t>
      </w:r>
      <w:r w:rsidR="00FF77A6">
        <w:fldChar w:fldCharType="begin"/>
      </w:r>
      <w:r w:rsidR="00FF77A6" w:rsidRPr="00C05BF1">
        <w:rPr>
          <w:lang w:val="en-US"/>
          <w:rPrChange w:id="66" w:author="Henry Alberto Arcila Ramírez" w:date="2025-04-21T19:20:00Z">
            <w:rPr/>
          </w:rPrChange>
        </w:rPr>
        <w:instrText xml:space="preserve"> HYPERLINK "https://openbionics.org/" \h </w:instrText>
      </w:r>
      <w:r w:rsidR="00FF77A6">
        <w:fldChar w:fldCharType="separate"/>
      </w:r>
      <w:r w:rsidRPr="2141E4B0">
        <w:rPr>
          <w:rStyle w:val="Hipervnculo"/>
          <w:lang w:val="en-US"/>
        </w:rPr>
        <w:t>https://openbionics.org/</w:t>
      </w:r>
      <w:r w:rsidR="00FF77A6">
        <w:rPr>
          <w:rStyle w:val="Hipervnculo"/>
          <w:lang w:val="en-US"/>
        </w:rPr>
        <w:fldChar w:fldCharType="end"/>
      </w:r>
    </w:p>
    <w:p w14:paraId="47943F6F" w14:textId="02FDC7C4" w:rsidR="5402FD12" w:rsidRDefault="0B8736E3" w:rsidP="2141E4B0">
      <w:pPr>
        <w:spacing w:line="276" w:lineRule="auto"/>
        <w:ind w:left="640" w:hanging="640"/>
        <w:contextualSpacing/>
      </w:pPr>
      <w:r w:rsidRPr="2141E4B0">
        <w:rPr>
          <w:lang w:val="en-US"/>
        </w:rPr>
        <w:t>[7]</w:t>
      </w:r>
      <w:r w:rsidR="5402FD12" w:rsidRPr="004D0BAF">
        <w:rPr>
          <w:lang w:val="en-US"/>
        </w:rPr>
        <w:tab/>
      </w:r>
      <w:r w:rsidRPr="2141E4B0">
        <w:rPr>
          <w:lang w:val="en-US"/>
        </w:rPr>
        <w:t xml:space="preserve">Enabling </w:t>
      </w:r>
      <w:proofErr w:type="gramStart"/>
      <w:r w:rsidRPr="2141E4B0">
        <w:rPr>
          <w:lang w:val="en-US"/>
        </w:rPr>
        <w:t>The</w:t>
      </w:r>
      <w:proofErr w:type="gramEnd"/>
      <w:r w:rsidRPr="2141E4B0">
        <w:rPr>
          <w:lang w:val="en-US"/>
        </w:rPr>
        <w:t xml:space="preserve"> Future, “Enabling The Future – A Global Network Of Passionate Volunteers Using 3D Printing To Give The World A Helping Hand,” Enabling The Future. </w:t>
      </w:r>
      <w:proofErr w:type="spellStart"/>
      <w:r w:rsidRPr="2141E4B0">
        <w:t>Accessed</w:t>
      </w:r>
      <w:proofErr w:type="spellEnd"/>
      <w:r w:rsidRPr="2141E4B0">
        <w:t xml:space="preserve">: </w:t>
      </w:r>
      <w:proofErr w:type="spellStart"/>
      <w:r w:rsidRPr="2141E4B0">
        <w:t>Apr</w:t>
      </w:r>
      <w:proofErr w:type="spellEnd"/>
      <w:r w:rsidRPr="2141E4B0">
        <w:t xml:space="preserve">. 13, 2025. [Online]. </w:t>
      </w:r>
      <w:proofErr w:type="spellStart"/>
      <w:r w:rsidRPr="2141E4B0">
        <w:t>Available</w:t>
      </w:r>
      <w:proofErr w:type="spellEnd"/>
      <w:r w:rsidRPr="2141E4B0">
        <w:t xml:space="preserve">: </w:t>
      </w:r>
      <w:hyperlink r:id="rId30">
        <w:r w:rsidRPr="2141E4B0">
          <w:rPr>
            <w:rStyle w:val="Hipervnculo"/>
          </w:rPr>
          <w:t>https://enablingthefuture.org/</w:t>
        </w:r>
      </w:hyperlink>
    </w:p>
    <w:p w14:paraId="1D4DD5F5" w14:textId="0A32045F" w:rsidR="5402FD12" w:rsidRDefault="0B8736E3" w:rsidP="2141E4B0">
      <w:pPr>
        <w:spacing w:line="276" w:lineRule="auto"/>
        <w:ind w:left="640" w:hanging="640"/>
      </w:pPr>
      <w:r w:rsidRPr="2141E4B0">
        <w:t>[8]</w:t>
      </w:r>
      <w:r w:rsidR="5402FD12">
        <w:tab/>
      </w:r>
      <w:r w:rsidRPr="2141E4B0">
        <w:t xml:space="preserve">M. Suárez García, “Adaptación de la Prótesis de Mano Basada en </w:t>
      </w:r>
      <w:proofErr w:type="spellStart"/>
      <w:r w:rsidRPr="2141E4B0">
        <w:t>Soft-Robotics</w:t>
      </w:r>
      <w:proofErr w:type="spellEnd"/>
      <w:r w:rsidRPr="2141E4B0">
        <w:t xml:space="preserve"> </w:t>
      </w:r>
      <w:proofErr w:type="spellStart"/>
      <w:r w:rsidRPr="2141E4B0">
        <w:t>PrExHand</w:t>
      </w:r>
      <w:proofErr w:type="spellEnd"/>
      <w:r w:rsidRPr="2141E4B0">
        <w:t xml:space="preserve"> para la Evaluación con Usuarios no Patológicos en Pruebas Funcionales,” Escuela Colombiana de Ingeniería Julio Garavito, 2021. </w:t>
      </w:r>
      <w:proofErr w:type="spellStart"/>
      <w:r w:rsidRPr="2141E4B0">
        <w:t>doi</w:t>
      </w:r>
      <w:proofErr w:type="spellEnd"/>
      <w:r w:rsidRPr="2141E4B0">
        <w:t>: 10.48713/10336_31566.</w:t>
      </w:r>
    </w:p>
    <w:p w14:paraId="2AC3AD9E" w14:textId="123CB444" w:rsidR="5402FD12" w:rsidRPr="004D0BAF" w:rsidRDefault="0B8736E3" w:rsidP="2141E4B0">
      <w:pPr>
        <w:spacing w:line="276" w:lineRule="auto"/>
        <w:ind w:left="640" w:hanging="640"/>
        <w:rPr>
          <w:lang w:val="en-US"/>
        </w:rPr>
      </w:pPr>
      <w:r w:rsidRPr="2141E4B0">
        <w:rPr>
          <w:lang w:val="en-US"/>
        </w:rPr>
        <w:t>[9]</w:t>
      </w:r>
      <w:r w:rsidR="5402FD12" w:rsidRPr="004D0BAF">
        <w:rPr>
          <w:lang w:val="en-US"/>
        </w:rPr>
        <w:tab/>
      </w:r>
      <w:r w:rsidRPr="2141E4B0">
        <w:rPr>
          <w:lang w:val="en-US"/>
        </w:rPr>
        <w:t xml:space="preserve">S. Pizzolato, L. Tagliapietra, M. </w:t>
      </w:r>
      <w:proofErr w:type="spellStart"/>
      <w:r w:rsidRPr="2141E4B0">
        <w:rPr>
          <w:lang w:val="en-US"/>
        </w:rPr>
        <w:t>Cognolato</w:t>
      </w:r>
      <w:proofErr w:type="spellEnd"/>
      <w:r w:rsidRPr="2141E4B0">
        <w:rPr>
          <w:lang w:val="en-US"/>
        </w:rPr>
        <w:t xml:space="preserve">, M. Reggiani, H. Müller, and M. Atzori, “Comparison of six electromyography acquisition setups on hand movement classification tasks,” </w:t>
      </w:r>
      <w:proofErr w:type="spellStart"/>
      <w:r w:rsidRPr="2141E4B0">
        <w:rPr>
          <w:i/>
          <w:iCs/>
          <w:lang w:val="en-US"/>
        </w:rPr>
        <w:t>PLoS</w:t>
      </w:r>
      <w:proofErr w:type="spellEnd"/>
      <w:r w:rsidRPr="2141E4B0">
        <w:rPr>
          <w:i/>
          <w:iCs/>
          <w:lang w:val="en-US"/>
        </w:rPr>
        <w:t xml:space="preserve"> One</w:t>
      </w:r>
      <w:r w:rsidRPr="2141E4B0">
        <w:rPr>
          <w:lang w:val="en-US"/>
        </w:rPr>
        <w:t xml:space="preserve">, vol. 12, no. 10, p. e0186132, Oct. 2017, </w:t>
      </w:r>
      <w:proofErr w:type="spellStart"/>
      <w:r w:rsidRPr="2141E4B0">
        <w:rPr>
          <w:lang w:val="en-US"/>
        </w:rPr>
        <w:t>doi</w:t>
      </w:r>
      <w:proofErr w:type="spellEnd"/>
      <w:r w:rsidRPr="2141E4B0">
        <w:rPr>
          <w:lang w:val="en-US"/>
        </w:rPr>
        <w:t>: 10.1371/journal.pone.0186132.</w:t>
      </w:r>
    </w:p>
    <w:p w14:paraId="1221C9C0" w14:textId="6B0DB437" w:rsidR="5402FD12" w:rsidRPr="004D0BAF" w:rsidRDefault="0B8736E3" w:rsidP="2141E4B0">
      <w:pPr>
        <w:spacing w:line="276" w:lineRule="auto"/>
        <w:ind w:left="640" w:hanging="640"/>
        <w:rPr>
          <w:lang w:val="en-US"/>
        </w:rPr>
      </w:pPr>
      <w:r w:rsidRPr="2141E4B0">
        <w:rPr>
          <w:lang w:val="en-US"/>
        </w:rPr>
        <w:t xml:space="preserve">[10]    Y. Du, W. </w:t>
      </w:r>
      <w:proofErr w:type="spellStart"/>
      <w:r w:rsidRPr="2141E4B0">
        <w:rPr>
          <w:lang w:val="en-US"/>
        </w:rPr>
        <w:t>Jin</w:t>
      </w:r>
      <w:proofErr w:type="spellEnd"/>
      <w:r w:rsidRPr="2141E4B0">
        <w:rPr>
          <w:lang w:val="en-US"/>
        </w:rPr>
        <w:t xml:space="preserve">, W. Wei, Y. Hu, and W. Geng, “Surface EMG-Based Inter-Session Gesture Recognition Enhanced by Deep Domain </w:t>
      </w:r>
      <w:r w:rsidRPr="2141E4B0">
        <w:rPr>
          <w:lang w:val="en-US"/>
        </w:rPr>
        <w:lastRenderedPageBreak/>
        <w:t xml:space="preserve">Adaptation,” </w:t>
      </w:r>
      <w:r w:rsidRPr="2141E4B0">
        <w:rPr>
          <w:i/>
          <w:iCs/>
          <w:lang w:val="en-US"/>
        </w:rPr>
        <w:t>Sensors</w:t>
      </w:r>
      <w:r w:rsidRPr="2141E4B0">
        <w:rPr>
          <w:lang w:val="en-US"/>
        </w:rPr>
        <w:t xml:space="preserve">, vol. 17, no. 3, 2017, </w:t>
      </w:r>
      <w:proofErr w:type="spellStart"/>
      <w:r w:rsidRPr="2141E4B0">
        <w:rPr>
          <w:lang w:val="en-US"/>
        </w:rPr>
        <w:t>doi</w:t>
      </w:r>
      <w:proofErr w:type="spellEnd"/>
      <w:r w:rsidRPr="2141E4B0">
        <w:rPr>
          <w:lang w:val="en-US"/>
        </w:rPr>
        <w:t>: 10.3390/s17030458.</w:t>
      </w:r>
    </w:p>
    <w:p w14:paraId="7ED59A6A" w14:textId="1C0ABC77" w:rsidR="5402FD12" w:rsidRPr="004D0BAF" w:rsidRDefault="0B8736E3" w:rsidP="2141E4B0">
      <w:pPr>
        <w:spacing w:line="276" w:lineRule="auto"/>
        <w:ind w:left="640" w:hanging="640"/>
        <w:rPr>
          <w:lang w:val="en-US"/>
        </w:rPr>
      </w:pPr>
      <w:r w:rsidRPr="2141E4B0">
        <w:rPr>
          <w:lang w:val="en-US"/>
        </w:rPr>
        <w:t>[11]    J. Yang, M. Soh, V. Lieu, D. J. Weber, and Z. Erickson, “</w:t>
      </w:r>
      <w:proofErr w:type="spellStart"/>
      <w:r w:rsidRPr="2141E4B0">
        <w:rPr>
          <w:lang w:val="en-US"/>
        </w:rPr>
        <w:t>EMGBench</w:t>
      </w:r>
      <w:proofErr w:type="spellEnd"/>
      <w:r w:rsidRPr="2141E4B0">
        <w:rPr>
          <w:lang w:val="en-US"/>
        </w:rPr>
        <w:t xml:space="preserve">: Benchmarking Out-of-Distribution Generalization and Adaptation for Electromyography,” 2024. [Online]. Available: </w:t>
      </w:r>
      <w:r w:rsidR="00FF77A6">
        <w:fldChar w:fldCharType="begin"/>
      </w:r>
      <w:r w:rsidR="00FF77A6" w:rsidRPr="00C05BF1">
        <w:rPr>
          <w:lang w:val="en-US"/>
          <w:rPrChange w:id="67" w:author="Henry Alberto Arcila Ramírez" w:date="2025-04-21T19:20:00Z">
            <w:rPr/>
          </w:rPrChange>
        </w:rPr>
        <w:instrText xml:space="preserve"> HYPERLINK "https://arxiv.org/abs/2410.23625" \h </w:instrText>
      </w:r>
      <w:r w:rsidR="00FF77A6">
        <w:fldChar w:fldCharType="separate"/>
      </w:r>
      <w:r w:rsidRPr="2141E4B0">
        <w:rPr>
          <w:rStyle w:val="Hipervnculo"/>
          <w:lang w:val="en-US"/>
        </w:rPr>
        <w:t>https://arxiv.org/abs/2410.23625</w:t>
      </w:r>
      <w:r w:rsidR="00FF77A6">
        <w:rPr>
          <w:rStyle w:val="Hipervnculo"/>
          <w:lang w:val="en-US"/>
        </w:rPr>
        <w:fldChar w:fldCharType="end"/>
      </w:r>
    </w:p>
    <w:p w14:paraId="2C29F40D" w14:textId="2D5F204D" w:rsidR="5402FD12" w:rsidRPr="004D0BAF" w:rsidRDefault="0B8736E3" w:rsidP="2141E4B0">
      <w:pPr>
        <w:spacing w:line="276" w:lineRule="auto"/>
        <w:ind w:left="640" w:hanging="640"/>
        <w:rPr>
          <w:lang w:val="en-US"/>
        </w:rPr>
      </w:pPr>
      <w:r w:rsidRPr="2141E4B0">
        <w:rPr>
          <w:lang w:val="en-US"/>
        </w:rPr>
        <w:t xml:space="preserve">[12]    </w:t>
      </w:r>
      <w:proofErr w:type="spellStart"/>
      <w:r w:rsidRPr="2141E4B0">
        <w:rPr>
          <w:lang w:val="en-US"/>
        </w:rPr>
        <w:t>Ninapro</w:t>
      </w:r>
      <w:proofErr w:type="spellEnd"/>
      <w:r w:rsidRPr="2141E4B0">
        <w:rPr>
          <w:lang w:val="en-US"/>
        </w:rPr>
        <w:t xml:space="preserve"> Project Team, “DB1 Guidelines,” </w:t>
      </w:r>
      <w:proofErr w:type="spellStart"/>
      <w:r w:rsidRPr="2141E4B0">
        <w:rPr>
          <w:lang w:val="en-US"/>
        </w:rPr>
        <w:t>Ninapro</w:t>
      </w:r>
      <w:proofErr w:type="spellEnd"/>
      <w:r w:rsidRPr="2141E4B0">
        <w:rPr>
          <w:lang w:val="en-US"/>
        </w:rPr>
        <w:t xml:space="preserve"> Project – HEVS. Accessed: Apr. 13, 2025. [Online]. Available: </w:t>
      </w:r>
      <w:r w:rsidR="00FF77A6">
        <w:fldChar w:fldCharType="begin"/>
      </w:r>
      <w:r w:rsidR="00FF77A6" w:rsidRPr="00C05BF1">
        <w:rPr>
          <w:lang w:val="en-US"/>
          <w:rPrChange w:id="68" w:author="Henry Alberto Arcila Ramírez" w:date="2025-04-21T19:20:00Z">
            <w:rPr/>
          </w:rPrChange>
        </w:rPr>
        <w:instrText xml:space="preserve"> HYPERLINK "https://ninapro.hevs.ch/instructions/DB1.html" \h </w:instrText>
      </w:r>
      <w:r w:rsidR="00FF77A6">
        <w:fldChar w:fldCharType="separate"/>
      </w:r>
      <w:r w:rsidRPr="2141E4B0">
        <w:rPr>
          <w:rStyle w:val="Hipervnculo"/>
          <w:lang w:val="en-US"/>
        </w:rPr>
        <w:t>https://ninapro.hevs.ch/instructions/DB1.html</w:t>
      </w:r>
      <w:r w:rsidR="00FF77A6">
        <w:rPr>
          <w:rStyle w:val="Hipervnculo"/>
          <w:lang w:val="en-US"/>
        </w:rPr>
        <w:fldChar w:fldCharType="end"/>
      </w:r>
    </w:p>
    <w:p w14:paraId="4E0C604E" w14:textId="7626DFC0" w:rsidR="5402FD12" w:rsidRDefault="5402FD12" w:rsidP="2141E4B0">
      <w:pPr>
        <w:spacing w:line="240" w:lineRule="auto"/>
        <w:jc w:val="left"/>
        <w:rPr>
          <w:lang w:val="en-US"/>
        </w:rPr>
      </w:pPr>
    </w:p>
    <w:p w14:paraId="572DA416" w14:textId="646ABD15" w:rsidR="5402FD12" w:rsidRPr="004D0BAF" w:rsidRDefault="5402FD12" w:rsidP="2141E4B0">
      <w:pPr>
        <w:tabs>
          <w:tab w:val="left" w:pos="216"/>
        </w:tabs>
        <w:rPr>
          <w:lang w:val="en-US"/>
        </w:rPr>
      </w:pPr>
    </w:p>
    <w:p w14:paraId="3665D1B6" w14:textId="2EB66D7E" w:rsidR="5402FD12" w:rsidRDefault="5402FD12" w:rsidP="5402FD12">
      <w:pPr>
        <w:spacing w:line="240" w:lineRule="auto"/>
        <w:rPr>
          <w:color w:val="000000" w:themeColor="text1"/>
          <w:lang w:val="en-US"/>
        </w:rPr>
      </w:pPr>
    </w:p>
    <w:p w14:paraId="3A1B5A8A" w14:textId="031A8078" w:rsidR="00B37E88" w:rsidRPr="00A13144" w:rsidRDefault="00B37E88" w:rsidP="00A13144">
      <w:pPr>
        <w:spacing w:after="160" w:line="259" w:lineRule="auto"/>
        <w:jc w:val="left"/>
        <w:rPr>
          <w:b/>
          <w:lang w:val="en-US"/>
        </w:rPr>
      </w:pPr>
      <w:bookmarkStart w:id="69" w:name="_heading=h.1y810tw" w:colFirst="0" w:colLast="0"/>
      <w:bookmarkEnd w:id="69"/>
    </w:p>
    <w:sectPr w:rsidR="00B37E88" w:rsidRPr="00A13144" w:rsidSect="00A13144">
      <w:pgSz w:w="12240" w:h="15840"/>
      <w:pgMar w:top="1418" w:right="1418" w:bottom="1418" w:left="1418" w:header="709" w:footer="709" w:gutter="0"/>
      <w:cols w:num="2"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ARIA BERNARDA SALAZAR SANCHEZ [2]" w:date="2025-02-25T13:52:00Z" w:initials="MBSS">
    <w:p w14:paraId="73214417" w14:textId="0C482ED4" w:rsidR="004F0FF0" w:rsidRDefault="004F0FF0" w:rsidP="004F0FF0">
      <w:r>
        <w:rPr>
          <w:rStyle w:val="Refdecomentario"/>
        </w:rPr>
        <w:annotationRef/>
      </w:r>
      <w:r>
        <w:t xml:space="preserve">El resumen permite identificar la esencia del escrito, es un </w:t>
      </w:r>
      <w:proofErr w:type="spellStart"/>
      <w:r>
        <w:t>abstract</w:t>
      </w:r>
      <w:proofErr w:type="spellEnd"/>
      <w:r>
        <w:t>. Realiza una descripción general de tu proyecto: qué se persigue, qué datos se tiene, qué estrategia se siguió para las iteraciones, que obstáculos hubo, qué resultados se obtuvieron, etc. La longitud es mínimo 150 y máximo 250 palabras.</w:t>
      </w:r>
    </w:p>
  </w:comment>
  <w:comment w:id="14" w:author="MARIA BERNARDA SALAZAR SANCHEZ [2]" w:date="2025-02-25T13:55:00Z" w:initials="MBSS">
    <w:p w14:paraId="1532D243" w14:textId="4213DA6A" w:rsidR="00D209AD" w:rsidRPr="00D209AD" w:rsidRDefault="001F3387" w:rsidP="00D209AD">
      <w:pPr>
        <w:pStyle w:val="Ttulo3"/>
        <w:rPr>
          <w:rFonts w:cs="Times New Roman"/>
          <w:i w:val="0"/>
        </w:rPr>
      </w:pPr>
      <w:r>
        <w:rPr>
          <w:rStyle w:val="Refdecomentario"/>
        </w:rPr>
        <w:annotationRef/>
      </w:r>
      <w:r w:rsidR="00D209AD" w:rsidRPr="00D209AD">
        <w:rPr>
          <w:rStyle w:val="Textoennegrita"/>
          <w:rFonts w:cs="Times New Roman"/>
          <w:i w:val="0"/>
        </w:rPr>
        <w:t>La introducción debe cumplir con los siguientes objetivos: presentar el contexto del problema, justificar su relevancia, formular el objetivo del estudio y dar una idea general de la metodología empleada.</w:t>
      </w:r>
    </w:p>
    <w:p w14:paraId="156544DC" w14:textId="77777777" w:rsidR="00D209AD" w:rsidRPr="00D209AD" w:rsidRDefault="00D209AD" w:rsidP="00D209AD"/>
    <w:p w14:paraId="04D05A3F" w14:textId="41D20395" w:rsidR="00D209AD" w:rsidRPr="00D209AD" w:rsidRDefault="00D209AD" w:rsidP="00D209AD">
      <w:pPr>
        <w:pStyle w:val="Ttulo3"/>
        <w:rPr>
          <w:i w:val="0"/>
        </w:rPr>
      </w:pPr>
      <w:r w:rsidRPr="0056521F">
        <w:rPr>
          <w:rStyle w:val="Textoennegrita"/>
          <w:b/>
          <w:bCs w:val="0"/>
          <w:i w:val="0"/>
          <w:color w:val="FF0000"/>
        </w:rPr>
        <w:t>Elementos clave de la introducción</w:t>
      </w:r>
      <w:r w:rsidR="0056521F" w:rsidRPr="0056521F">
        <w:rPr>
          <w:rStyle w:val="Textoennegrita"/>
          <w:b/>
          <w:bCs w:val="0"/>
          <w:i w:val="0"/>
          <w:color w:val="FF0000"/>
        </w:rPr>
        <w:t>:</w:t>
      </w:r>
    </w:p>
    <w:p w14:paraId="11BD96B4" w14:textId="77777777" w:rsidR="00D209AD" w:rsidRPr="00D209AD" w:rsidRDefault="00D209AD" w:rsidP="00D209AD">
      <w:pPr>
        <w:pStyle w:val="NormalWeb"/>
        <w:rPr>
          <w:rStyle w:val="Textoennegrita"/>
        </w:rPr>
      </w:pPr>
    </w:p>
    <w:p w14:paraId="4822D9F5" w14:textId="400EC58D" w:rsidR="00D209AD" w:rsidRPr="00D209AD" w:rsidRDefault="00D209AD" w:rsidP="00D209AD">
      <w:pPr>
        <w:pStyle w:val="NormalWeb"/>
      </w:pPr>
      <w:r w:rsidRPr="00D209AD">
        <w:rPr>
          <w:rStyle w:val="Textoennegrita"/>
        </w:rPr>
        <w:t>Contexto y relevancia del problema</w:t>
      </w:r>
    </w:p>
    <w:p w14:paraId="7C10793F"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Explicación general del área de estudio.</w:t>
      </w:r>
    </w:p>
    <w:p w14:paraId="1F085FA6"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Importancia de la ciencia de datos en el problema abordado.</w:t>
      </w:r>
    </w:p>
    <w:p w14:paraId="2984D1C8"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Situación actual y desafíos en el tema.</w:t>
      </w:r>
    </w:p>
    <w:p w14:paraId="67504C45" w14:textId="77777777" w:rsidR="00D209AD" w:rsidRPr="00D209AD" w:rsidRDefault="00D209AD" w:rsidP="00D209AD">
      <w:pPr>
        <w:spacing w:before="100" w:beforeAutospacing="1" w:after="100" w:afterAutospacing="1" w:line="240" w:lineRule="auto"/>
        <w:jc w:val="left"/>
        <w:rPr>
          <w:rStyle w:val="Textoennegrita"/>
        </w:rPr>
      </w:pPr>
    </w:p>
    <w:p w14:paraId="794FFD34" w14:textId="6770A3FF" w:rsidR="00D209AD" w:rsidRPr="00D209AD" w:rsidRDefault="00D209AD" w:rsidP="00D209AD">
      <w:pPr>
        <w:spacing w:before="100" w:beforeAutospacing="1" w:after="100" w:afterAutospacing="1" w:line="240" w:lineRule="auto"/>
        <w:jc w:val="left"/>
      </w:pPr>
      <w:r w:rsidRPr="00D209AD">
        <w:rPr>
          <w:rStyle w:val="Textoennegrita"/>
        </w:rPr>
        <w:t>Planteamiento del problema</w:t>
      </w:r>
    </w:p>
    <w:p w14:paraId="0CB1AA81"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Descripción del problema específico que se busca resolver.</w:t>
      </w:r>
    </w:p>
    <w:p w14:paraId="16E6DF06"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Motivación detrás del estudio (¿por qué es relevante?).</w:t>
      </w:r>
    </w:p>
    <w:p w14:paraId="33752822"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Posibles brechas en la literatura o enfoques previos.</w:t>
      </w:r>
    </w:p>
    <w:p w14:paraId="5800DBDC" w14:textId="77777777" w:rsidR="00D209AD" w:rsidRPr="00D209AD" w:rsidRDefault="00D209AD" w:rsidP="00D209AD">
      <w:pPr>
        <w:spacing w:before="100" w:beforeAutospacing="1" w:after="100" w:afterAutospacing="1" w:line="240" w:lineRule="auto"/>
        <w:jc w:val="left"/>
        <w:rPr>
          <w:rStyle w:val="Textoennegrita"/>
        </w:rPr>
      </w:pPr>
    </w:p>
    <w:p w14:paraId="423ED001" w14:textId="309179F8" w:rsidR="00D209AD" w:rsidRPr="00D209AD" w:rsidRDefault="00D209AD" w:rsidP="00D209AD">
      <w:pPr>
        <w:spacing w:before="100" w:beforeAutospacing="1" w:after="100" w:afterAutospacing="1" w:line="240" w:lineRule="auto"/>
        <w:jc w:val="left"/>
      </w:pPr>
      <w:r w:rsidRPr="00D209AD">
        <w:rPr>
          <w:rStyle w:val="Textoennegrita"/>
        </w:rPr>
        <w:t>Objetivo del estudio</w:t>
      </w:r>
    </w:p>
    <w:p w14:paraId="7EBE9F42"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¿Qué se busca lograr con la investigación?</w:t>
      </w:r>
    </w:p>
    <w:p w14:paraId="71F0B291"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Preguntas de investigación o hipótesis planteadas.</w:t>
      </w:r>
    </w:p>
    <w:p w14:paraId="68F8F5F2" w14:textId="77777777" w:rsidR="00D209AD" w:rsidRPr="00D209AD" w:rsidRDefault="00D209AD" w:rsidP="00D209AD">
      <w:pPr>
        <w:pStyle w:val="NormalWeb"/>
        <w:rPr>
          <w:rStyle w:val="Textoennegrita"/>
        </w:rPr>
      </w:pPr>
    </w:p>
    <w:p w14:paraId="39FF4DCD" w14:textId="33FF6CAD" w:rsidR="00D209AD" w:rsidRPr="00D209AD" w:rsidRDefault="00D209AD" w:rsidP="00D209AD">
      <w:pPr>
        <w:pStyle w:val="NormalWeb"/>
      </w:pPr>
      <w:r w:rsidRPr="00D209AD">
        <w:rPr>
          <w:rStyle w:val="Textoennegrita"/>
        </w:rPr>
        <w:t>Metodología (breve mención)</w:t>
      </w:r>
    </w:p>
    <w:p w14:paraId="12588552"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Datos utilizados y su fuente.</w:t>
      </w:r>
    </w:p>
    <w:p w14:paraId="68FF5814"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Algoritmos, modelos o técnicas aplicadas.</w:t>
      </w:r>
    </w:p>
    <w:p w14:paraId="26E2E76F" w14:textId="77777777" w:rsidR="00D209AD" w:rsidRPr="00D209AD" w:rsidRDefault="00D209AD" w:rsidP="006974A4">
      <w:pPr>
        <w:pStyle w:val="Prrafodelista"/>
        <w:numPr>
          <w:ilvl w:val="0"/>
          <w:numId w:val="11"/>
        </w:numPr>
        <w:spacing w:before="100" w:beforeAutospacing="1" w:after="100" w:afterAutospacing="1" w:line="240" w:lineRule="auto"/>
        <w:jc w:val="left"/>
      </w:pPr>
      <w:r w:rsidRPr="00D209AD">
        <w:t>Criterios de evaluación.</w:t>
      </w:r>
    </w:p>
    <w:p w14:paraId="4EE147A6" w14:textId="77777777" w:rsidR="00D209AD" w:rsidRPr="00D209AD" w:rsidRDefault="00D209AD" w:rsidP="00D209AD">
      <w:pPr>
        <w:pStyle w:val="NormalWeb"/>
        <w:rPr>
          <w:rStyle w:val="Textoennegrita"/>
        </w:rPr>
      </w:pPr>
    </w:p>
    <w:p w14:paraId="69D563F0" w14:textId="4107070C" w:rsidR="00D209AD" w:rsidRPr="00D209AD" w:rsidRDefault="00D209AD" w:rsidP="00D209AD">
      <w:pPr>
        <w:pStyle w:val="NormalWeb"/>
      </w:pPr>
      <w:r w:rsidRPr="00D209AD">
        <w:rPr>
          <w:rStyle w:val="Textoennegrita"/>
        </w:rPr>
        <w:t xml:space="preserve">Estructura del artículo </w:t>
      </w:r>
    </w:p>
    <w:p w14:paraId="3A67ED7E" w14:textId="16E29622" w:rsidR="00D209AD" w:rsidRPr="00D209AD" w:rsidRDefault="00D209AD" w:rsidP="006974A4">
      <w:pPr>
        <w:pStyle w:val="Prrafodelista"/>
        <w:numPr>
          <w:ilvl w:val="0"/>
          <w:numId w:val="11"/>
        </w:numPr>
        <w:spacing w:before="100" w:beforeAutospacing="1" w:after="100" w:afterAutospacing="1" w:line="240" w:lineRule="auto"/>
        <w:jc w:val="left"/>
      </w:pPr>
      <w:r w:rsidRPr="00D209AD">
        <w:t>Breve descripción de las secciones del documento.</w:t>
      </w:r>
    </w:p>
    <w:p w14:paraId="378B992C" w14:textId="442D0E24" w:rsidR="001F3387" w:rsidRPr="00D209AD" w:rsidRDefault="001F3387" w:rsidP="001F3387">
      <w:pPr>
        <w:pStyle w:val="NormalWeb"/>
      </w:pPr>
    </w:p>
    <w:p w14:paraId="24B596D7" w14:textId="65687245" w:rsidR="001F3387" w:rsidRPr="00D209AD" w:rsidRDefault="001F3387">
      <w:pPr>
        <w:pStyle w:val="Textocomentario"/>
      </w:pPr>
    </w:p>
  </w:comment>
  <w:comment w:id="16" w:author="MARIA BERNARDA SALAZAR SANCHEZ" w:date="2025-04-21T19:07:00Z" w:initials="MBSS">
    <w:p w14:paraId="1250DA1C" w14:textId="3F615198" w:rsidR="008862AF" w:rsidRDefault="008862AF">
      <w:pPr>
        <w:pStyle w:val="Textocomentario"/>
      </w:pPr>
      <w:r>
        <w:rPr>
          <w:rStyle w:val="Refdecomentario"/>
        </w:rPr>
        <w:annotationRef/>
      </w:r>
      <w:r>
        <w:t>Las siglas deben definirlas la primera vez que la crean</w:t>
      </w:r>
    </w:p>
  </w:comment>
  <w:comment w:id="24" w:author="MARIA BERNARDA SALAZAR SANCHEZ" w:date="2025-04-21T19:10:00Z" w:initials="MBSS">
    <w:p w14:paraId="7C551ADD" w14:textId="438D0BC6" w:rsidR="00C93686" w:rsidRDefault="00C93686">
      <w:pPr>
        <w:pStyle w:val="Textocomentario"/>
      </w:pPr>
      <w:r>
        <w:rPr>
          <w:rStyle w:val="Refdecomentario"/>
        </w:rPr>
        <w:annotationRef/>
      </w:r>
      <w:r>
        <w:t>Falta dar detalle en un siguiente párrafo lo que hay en el estado del arte.</w:t>
      </w:r>
    </w:p>
  </w:comment>
  <w:comment w:id="27" w:author="MARIA BERNARDA SALAZAR SANCHEZ [2]" w:date="2025-02-25T14:05:00Z" w:initials="MBSS">
    <w:p w14:paraId="0ED3D139" w14:textId="55B9558D" w:rsidR="003B6831" w:rsidRDefault="003B6831">
      <w:pPr>
        <w:pStyle w:val="Textocomentario"/>
      </w:pPr>
      <w:r>
        <w:rPr>
          <w:rStyle w:val="Refdecomentario"/>
        </w:rPr>
        <w:annotationRef/>
      </w:r>
      <w:r w:rsidR="001955C8">
        <w:t>En esta sección se</w:t>
      </w:r>
      <w:r>
        <w:t xml:space="preserve"> describe de manera detallada cómo se llevó a cabo el estudio, asegurando que otros investigadores puedan replicarlo. Debe incluir información sobre los datos utilizados, el preprocesamiento, los algoritmos aplicados y las herramientas empleadas.</w:t>
      </w:r>
    </w:p>
    <w:p w14:paraId="0D08E258" w14:textId="0080DC52" w:rsidR="003B6831" w:rsidRDefault="003B6831">
      <w:pPr>
        <w:pStyle w:val="Textocomentario"/>
      </w:pPr>
    </w:p>
    <w:p w14:paraId="6A90E3DE" w14:textId="569474D1" w:rsidR="00CC064F" w:rsidRPr="00CC064F" w:rsidRDefault="00CC064F">
      <w:pPr>
        <w:pStyle w:val="Textocomentario"/>
      </w:pPr>
      <w:r w:rsidRPr="0056521F">
        <w:rPr>
          <w:rStyle w:val="Textoennegrita"/>
          <w:bCs w:val="0"/>
          <w:color w:val="FF0000"/>
        </w:rPr>
        <w:t>Elementos clave de Materiales y Métodos</w:t>
      </w:r>
    </w:p>
    <w:p w14:paraId="0E73834D" w14:textId="77777777" w:rsidR="00CC064F" w:rsidRDefault="00CC064F">
      <w:pPr>
        <w:pStyle w:val="Textocomentario"/>
      </w:pPr>
    </w:p>
    <w:p w14:paraId="43E90975" w14:textId="560D97AB" w:rsidR="006974A4" w:rsidRPr="00EE5767" w:rsidRDefault="006974A4" w:rsidP="006974A4">
      <w:pPr>
        <w:pStyle w:val="Ttulo3"/>
        <w:rPr>
          <w:i w:val="0"/>
        </w:rPr>
      </w:pPr>
      <w:r w:rsidRPr="00EE5767">
        <w:rPr>
          <w:rStyle w:val="Textoennegrita"/>
          <w:b/>
          <w:bCs w:val="0"/>
          <w:i w:val="0"/>
        </w:rPr>
        <w:t>Descripción de los datos</w:t>
      </w:r>
    </w:p>
    <w:p w14:paraId="5E1CB534"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Fuente de los datos</w:t>
      </w:r>
      <w:r w:rsidRPr="00EE5767">
        <w:t>: Indicar si provienen de bases de datos públicas, sensores, encuestas, redes sociales, etc.</w:t>
      </w:r>
    </w:p>
    <w:p w14:paraId="0E6074B8"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Tamaño y estructura</w:t>
      </w:r>
      <w:r w:rsidRPr="00EE5767">
        <w:t>: Número de observaciones y variables, tipos de datos.</w:t>
      </w:r>
    </w:p>
    <w:p w14:paraId="256A6EBE"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Características principales</w:t>
      </w:r>
      <w:r w:rsidRPr="00EE5767">
        <w:t>: Resumen de las variables más importantes.</w:t>
      </w:r>
    </w:p>
    <w:p w14:paraId="7F2735D4" w14:textId="77777777" w:rsidR="006974A4" w:rsidRPr="00EE5767" w:rsidRDefault="006974A4" w:rsidP="006974A4">
      <w:pPr>
        <w:pStyle w:val="Prrafodelista"/>
        <w:numPr>
          <w:ilvl w:val="0"/>
          <w:numId w:val="11"/>
        </w:numPr>
        <w:spacing w:before="100" w:beforeAutospacing="1" w:after="100" w:afterAutospacing="1" w:line="240" w:lineRule="auto"/>
        <w:jc w:val="left"/>
      </w:pPr>
      <w:r w:rsidRPr="00EE5767">
        <w:rPr>
          <w:rStyle w:val="Textoennegrita"/>
        </w:rPr>
        <w:t>Problemas en los datos</w:t>
      </w:r>
      <w:r w:rsidRPr="00EE5767">
        <w:t>: Datos faltantes, sesgos, ruido.</w:t>
      </w:r>
    </w:p>
    <w:p w14:paraId="779651CD" w14:textId="0B68E21D" w:rsidR="006974A4" w:rsidRDefault="00E07120" w:rsidP="00E07120">
      <w:pPr>
        <w:pStyle w:val="Prrafodelista"/>
        <w:numPr>
          <w:ilvl w:val="0"/>
          <w:numId w:val="11"/>
        </w:numPr>
        <w:spacing w:before="100" w:beforeAutospacing="1" w:after="100" w:afterAutospacing="1" w:line="240" w:lineRule="auto"/>
        <w:jc w:val="left"/>
      </w:pPr>
      <w:r w:rsidRPr="00E07120">
        <w:rPr>
          <w:rStyle w:val="Textoennegrita"/>
          <w:bCs w:val="0"/>
        </w:rPr>
        <w:t xml:space="preserve">Análisis </w:t>
      </w:r>
      <w:r w:rsidRPr="00E07120">
        <w:rPr>
          <w:rStyle w:val="Textoennegrita"/>
        </w:rPr>
        <w:t>exploratorio</w:t>
      </w:r>
      <w:r w:rsidRPr="00E07120">
        <w:rPr>
          <w:rStyle w:val="Textoennegrita"/>
          <w:bCs w:val="0"/>
        </w:rPr>
        <w:t xml:space="preserve"> de datos (EDA)</w:t>
      </w:r>
      <w:r w:rsidRPr="00E07120">
        <w:rPr>
          <w:rStyle w:val="Textoennegrita"/>
        </w:rPr>
        <w:t>:</w:t>
      </w:r>
      <w:r>
        <w:rPr>
          <w:rFonts w:ascii="Arial" w:hAnsi="Arial" w:cs="Arial"/>
          <w:color w:val="000000"/>
          <w:sz w:val="22"/>
          <w:szCs w:val="22"/>
        </w:rPr>
        <w:t xml:space="preserve"> </w:t>
      </w:r>
      <w:r w:rsidRPr="00E07120">
        <w:t>visualizaciones y estadísticas clave para comprender los datos.</w:t>
      </w:r>
    </w:p>
    <w:p w14:paraId="51B73A04" w14:textId="77777777" w:rsidR="00E24475" w:rsidRPr="00EE5767" w:rsidRDefault="00E24475" w:rsidP="00E24475">
      <w:pPr>
        <w:pStyle w:val="Prrafodelista"/>
        <w:spacing w:before="100" w:beforeAutospacing="1" w:after="100" w:afterAutospacing="1" w:line="240" w:lineRule="auto"/>
        <w:jc w:val="left"/>
        <w:rPr>
          <w:rStyle w:val="Textoennegrita"/>
          <w:b w:val="0"/>
          <w:bCs w:val="0"/>
        </w:rPr>
      </w:pPr>
    </w:p>
    <w:p w14:paraId="1E48F8CF" w14:textId="5A6F36CE" w:rsidR="006974A4" w:rsidRPr="00EE5767" w:rsidRDefault="006974A4" w:rsidP="006974A4">
      <w:pPr>
        <w:pStyle w:val="Ttulo3"/>
        <w:rPr>
          <w:i w:val="0"/>
        </w:rPr>
      </w:pPr>
      <w:r w:rsidRPr="00EE5767">
        <w:rPr>
          <w:rStyle w:val="Textoennegrita"/>
          <w:b/>
          <w:bCs w:val="0"/>
          <w:i w:val="0"/>
        </w:rPr>
        <w:t>Preprocesamiento y limpieza de datos</w:t>
      </w:r>
    </w:p>
    <w:p w14:paraId="707DDB2A" w14:textId="77777777" w:rsidR="006974A4" w:rsidRPr="00EE5767" w:rsidRDefault="006974A4" w:rsidP="006974A4">
      <w:pPr>
        <w:pStyle w:val="Prrafodelista"/>
        <w:numPr>
          <w:ilvl w:val="0"/>
          <w:numId w:val="12"/>
        </w:numPr>
        <w:spacing w:before="100" w:beforeAutospacing="1" w:after="100" w:afterAutospacing="1" w:line="240" w:lineRule="auto"/>
        <w:jc w:val="left"/>
      </w:pPr>
      <w:r w:rsidRPr="00EE5767">
        <w:rPr>
          <w:rStyle w:val="Textoennegrita"/>
        </w:rPr>
        <w:t xml:space="preserve">Manejo de valores nulos y </w:t>
      </w:r>
      <w:proofErr w:type="spellStart"/>
      <w:r w:rsidRPr="00EE5767">
        <w:rPr>
          <w:rStyle w:val="Textoennegrita"/>
        </w:rPr>
        <w:t>outliers</w:t>
      </w:r>
      <w:proofErr w:type="spellEnd"/>
      <w:r w:rsidRPr="00EE5767">
        <w:t>.</w:t>
      </w:r>
    </w:p>
    <w:p w14:paraId="274DBC6A" w14:textId="77777777" w:rsidR="006974A4" w:rsidRPr="00EE5767" w:rsidRDefault="006974A4" w:rsidP="006974A4">
      <w:pPr>
        <w:pStyle w:val="Prrafodelista"/>
        <w:numPr>
          <w:ilvl w:val="0"/>
          <w:numId w:val="12"/>
        </w:numPr>
        <w:spacing w:before="100" w:beforeAutospacing="1" w:after="100" w:afterAutospacing="1" w:line="240" w:lineRule="auto"/>
        <w:jc w:val="left"/>
      </w:pPr>
      <w:r w:rsidRPr="00EE5767">
        <w:rPr>
          <w:rStyle w:val="Textoennegrita"/>
        </w:rPr>
        <w:t>Transformaciones aplicadas</w:t>
      </w:r>
      <w:r w:rsidRPr="00EE5767">
        <w:t xml:space="preserve"> (escalado, normalización, codificación de variables categóricas).</w:t>
      </w:r>
    </w:p>
    <w:p w14:paraId="6C42068C" w14:textId="77777777" w:rsidR="006974A4" w:rsidRPr="00EE5767" w:rsidRDefault="006974A4" w:rsidP="006974A4">
      <w:pPr>
        <w:pStyle w:val="Prrafodelista"/>
        <w:numPr>
          <w:ilvl w:val="0"/>
          <w:numId w:val="12"/>
        </w:numPr>
        <w:spacing w:before="100" w:beforeAutospacing="1" w:after="100" w:afterAutospacing="1" w:line="240" w:lineRule="auto"/>
        <w:jc w:val="left"/>
      </w:pPr>
      <w:r w:rsidRPr="00EE5767">
        <w:rPr>
          <w:rStyle w:val="Textoennegrita"/>
        </w:rPr>
        <w:t>División de los datos</w:t>
      </w:r>
      <w:r w:rsidRPr="00EE5767">
        <w:t xml:space="preserve"> en conjuntos de entrenamiento, validación y prueba (si aplica).</w:t>
      </w:r>
    </w:p>
    <w:p w14:paraId="54369E50" w14:textId="780F49C0" w:rsidR="006974A4" w:rsidRDefault="006974A4" w:rsidP="006974A4">
      <w:pPr>
        <w:pStyle w:val="Ttulo3"/>
        <w:rPr>
          <w:rStyle w:val="Textoennegrita"/>
          <w:b/>
          <w:bCs w:val="0"/>
          <w:i w:val="0"/>
        </w:rPr>
      </w:pPr>
    </w:p>
    <w:p w14:paraId="3C02131C" w14:textId="71D00401" w:rsidR="006974A4" w:rsidRPr="00EE5767" w:rsidRDefault="006974A4" w:rsidP="006974A4">
      <w:pPr>
        <w:pStyle w:val="Ttulo3"/>
        <w:rPr>
          <w:i w:val="0"/>
        </w:rPr>
      </w:pPr>
      <w:r w:rsidRPr="00EE5767">
        <w:rPr>
          <w:rStyle w:val="Textoennegrita"/>
          <w:b/>
          <w:bCs w:val="0"/>
          <w:i w:val="0"/>
        </w:rPr>
        <w:t>Métodos de análisis y modelado</w:t>
      </w:r>
    </w:p>
    <w:p w14:paraId="36A3E287" w14:textId="77777777" w:rsidR="006974A4" w:rsidRPr="00EE5767" w:rsidRDefault="006974A4" w:rsidP="006974A4">
      <w:pPr>
        <w:pStyle w:val="Prrafodelista"/>
        <w:numPr>
          <w:ilvl w:val="0"/>
          <w:numId w:val="13"/>
        </w:numPr>
        <w:spacing w:before="100" w:beforeAutospacing="1" w:after="100" w:afterAutospacing="1" w:line="240" w:lineRule="auto"/>
        <w:jc w:val="left"/>
      </w:pPr>
      <w:r w:rsidRPr="00EE5767">
        <w:rPr>
          <w:rStyle w:val="Textoennegrita"/>
        </w:rPr>
        <w:t>Algoritmos utilizados</w:t>
      </w:r>
      <w:r w:rsidRPr="00EE5767">
        <w:t>: Descripción de los modelos de aprendizaje automático, estadísticos o técnicas exploratorias.</w:t>
      </w:r>
    </w:p>
    <w:p w14:paraId="48362837" w14:textId="77777777" w:rsidR="006974A4" w:rsidRPr="00EE5767" w:rsidRDefault="006974A4" w:rsidP="006974A4">
      <w:pPr>
        <w:pStyle w:val="Prrafodelista"/>
        <w:numPr>
          <w:ilvl w:val="0"/>
          <w:numId w:val="13"/>
        </w:numPr>
        <w:spacing w:before="100" w:beforeAutospacing="1" w:after="100" w:afterAutospacing="1" w:line="240" w:lineRule="auto"/>
        <w:jc w:val="left"/>
      </w:pPr>
      <w:r w:rsidRPr="00EE5767">
        <w:rPr>
          <w:rStyle w:val="Textoennegrita"/>
        </w:rPr>
        <w:t>Parámetros clave y configuraciones</w:t>
      </w:r>
      <w:r w:rsidRPr="00EE5767">
        <w:t xml:space="preserve"> (</w:t>
      </w:r>
      <w:proofErr w:type="spellStart"/>
      <w:r w:rsidRPr="00EE5767">
        <w:t>hiperparámetros</w:t>
      </w:r>
      <w:proofErr w:type="spellEnd"/>
      <w:r w:rsidRPr="00EE5767">
        <w:t xml:space="preserve"> ajustados).</w:t>
      </w:r>
    </w:p>
    <w:p w14:paraId="60B19148" w14:textId="77777777" w:rsidR="006974A4" w:rsidRPr="00EE5767" w:rsidRDefault="006974A4" w:rsidP="006974A4">
      <w:pPr>
        <w:pStyle w:val="Prrafodelista"/>
        <w:numPr>
          <w:ilvl w:val="0"/>
          <w:numId w:val="13"/>
        </w:numPr>
        <w:spacing w:before="100" w:beforeAutospacing="1" w:after="100" w:afterAutospacing="1" w:line="240" w:lineRule="auto"/>
        <w:jc w:val="left"/>
      </w:pPr>
      <w:r w:rsidRPr="00EE5767">
        <w:rPr>
          <w:rStyle w:val="Textoennegrita"/>
        </w:rPr>
        <w:t>Técnicas de selección de características</w:t>
      </w:r>
      <w:r w:rsidRPr="00EE5767">
        <w:t>, reducción de dimensionalidad, etc.</w:t>
      </w:r>
    </w:p>
    <w:p w14:paraId="2D8C2B6D" w14:textId="77777777" w:rsidR="006974A4" w:rsidRPr="00EE5767" w:rsidRDefault="006974A4" w:rsidP="006974A4">
      <w:pPr>
        <w:pStyle w:val="Ttulo3"/>
        <w:rPr>
          <w:rStyle w:val="Textoennegrita"/>
          <w:b/>
          <w:bCs w:val="0"/>
          <w:i w:val="0"/>
        </w:rPr>
      </w:pPr>
    </w:p>
    <w:p w14:paraId="171F660E" w14:textId="2578FCEF" w:rsidR="006974A4" w:rsidRPr="00EE5767" w:rsidRDefault="006974A4" w:rsidP="006974A4">
      <w:pPr>
        <w:pStyle w:val="Ttulo3"/>
        <w:rPr>
          <w:i w:val="0"/>
        </w:rPr>
      </w:pPr>
      <w:r w:rsidRPr="00EE5767">
        <w:rPr>
          <w:rStyle w:val="Textoennegrita"/>
          <w:b/>
          <w:bCs w:val="0"/>
          <w:i w:val="0"/>
        </w:rPr>
        <w:t>Evaluación del modelo</w:t>
      </w:r>
    </w:p>
    <w:p w14:paraId="2A9AD3F8" w14:textId="77777777" w:rsidR="006974A4" w:rsidRPr="00EE5767" w:rsidRDefault="006974A4" w:rsidP="006974A4">
      <w:pPr>
        <w:pStyle w:val="Prrafodelista"/>
        <w:numPr>
          <w:ilvl w:val="0"/>
          <w:numId w:val="14"/>
        </w:numPr>
        <w:spacing w:before="100" w:beforeAutospacing="1" w:after="100" w:afterAutospacing="1" w:line="240" w:lineRule="auto"/>
        <w:jc w:val="left"/>
      </w:pPr>
      <w:r w:rsidRPr="00EE5767">
        <w:rPr>
          <w:rStyle w:val="Textoennegrita"/>
        </w:rPr>
        <w:t>Métricas de evaluación</w:t>
      </w:r>
      <w:r w:rsidRPr="00EE5767">
        <w:t xml:space="preserve"> utilizadas (precisión, </w:t>
      </w:r>
      <w:proofErr w:type="spellStart"/>
      <w:r w:rsidRPr="00EE5767">
        <w:t>recall</w:t>
      </w:r>
      <w:proofErr w:type="spellEnd"/>
      <w:r w:rsidRPr="00EE5767">
        <w:t>, F1-score, RMSE, etc.).</w:t>
      </w:r>
    </w:p>
    <w:p w14:paraId="10C2A35E" w14:textId="77777777" w:rsidR="006974A4" w:rsidRPr="00EE5767" w:rsidRDefault="006974A4" w:rsidP="006974A4">
      <w:pPr>
        <w:pStyle w:val="Prrafodelista"/>
        <w:numPr>
          <w:ilvl w:val="0"/>
          <w:numId w:val="14"/>
        </w:numPr>
        <w:spacing w:before="100" w:beforeAutospacing="1" w:after="100" w:afterAutospacing="1" w:line="240" w:lineRule="auto"/>
        <w:jc w:val="left"/>
      </w:pPr>
      <w:r w:rsidRPr="00EE5767">
        <w:rPr>
          <w:rStyle w:val="Textoennegrita"/>
        </w:rPr>
        <w:t>Métodos de validación</w:t>
      </w:r>
      <w:r w:rsidRPr="00EE5767">
        <w:t xml:space="preserve"> (validación cruzada, </w:t>
      </w:r>
      <w:proofErr w:type="spellStart"/>
      <w:r w:rsidRPr="00EE5767">
        <w:t>bootstraping</w:t>
      </w:r>
      <w:proofErr w:type="spellEnd"/>
      <w:r w:rsidRPr="00EE5767">
        <w:t>).</w:t>
      </w:r>
    </w:p>
    <w:p w14:paraId="336C0F89" w14:textId="77777777" w:rsidR="006974A4" w:rsidRPr="00EE5767" w:rsidRDefault="006974A4" w:rsidP="006974A4">
      <w:pPr>
        <w:pStyle w:val="Prrafodelista"/>
        <w:numPr>
          <w:ilvl w:val="0"/>
          <w:numId w:val="14"/>
        </w:numPr>
        <w:spacing w:before="100" w:beforeAutospacing="1" w:after="100" w:afterAutospacing="1" w:line="240" w:lineRule="auto"/>
        <w:jc w:val="left"/>
      </w:pPr>
      <w:r w:rsidRPr="00EE5767">
        <w:rPr>
          <w:rStyle w:val="Textoennegrita"/>
        </w:rPr>
        <w:t>Comparación entre modelos</w:t>
      </w:r>
      <w:r w:rsidRPr="00EE5767">
        <w:t xml:space="preserve"> (si se probaron varios enfoques).</w:t>
      </w:r>
    </w:p>
    <w:p w14:paraId="407E8E66" w14:textId="77777777" w:rsidR="006974A4" w:rsidRPr="00EE5767" w:rsidRDefault="006974A4" w:rsidP="006974A4">
      <w:pPr>
        <w:spacing w:before="100" w:beforeAutospacing="1" w:after="100" w:afterAutospacing="1" w:line="240" w:lineRule="auto"/>
        <w:jc w:val="left"/>
        <w:rPr>
          <w:rStyle w:val="Textoennegrita"/>
        </w:rPr>
      </w:pPr>
    </w:p>
    <w:p w14:paraId="68686E91" w14:textId="539CC6AC" w:rsidR="006974A4" w:rsidRPr="00EE5767" w:rsidRDefault="006974A4" w:rsidP="006974A4">
      <w:pPr>
        <w:spacing w:before="100" w:beforeAutospacing="1" w:after="100" w:afterAutospacing="1" w:line="240" w:lineRule="auto"/>
        <w:jc w:val="left"/>
      </w:pPr>
      <w:r w:rsidRPr="00EE5767">
        <w:rPr>
          <w:rStyle w:val="Textoennegrita"/>
          <w:bCs w:val="0"/>
        </w:rPr>
        <w:t>Herramientas y tecnologías</w:t>
      </w:r>
    </w:p>
    <w:p w14:paraId="0966A5CB" w14:textId="77777777" w:rsidR="006974A4" w:rsidRPr="00EE5767" w:rsidRDefault="006974A4" w:rsidP="006974A4">
      <w:pPr>
        <w:pStyle w:val="Prrafodelista"/>
        <w:numPr>
          <w:ilvl w:val="0"/>
          <w:numId w:val="15"/>
        </w:numPr>
        <w:spacing w:before="100" w:beforeAutospacing="1" w:after="100" w:afterAutospacing="1" w:line="240" w:lineRule="auto"/>
        <w:jc w:val="left"/>
      </w:pPr>
      <w:r w:rsidRPr="00EE5767">
        <w:t>Lenguajes de programación utilizados (Python, R, etc.).</w:t>
      </w:r>
    </w:p>
    <w:p w14:paraId="41F30C8D" w14:textId="77777777" w:rsidR="006974A4" w:rsidRPr="00EE5767" w:rsidRDefault="006974A4" w:rsidP="006974A4">
      <w:pPr>
        <w:pStyle w:val="Prrafodelista"/>
        <w:numPr>
          <w:ilvl w:val="0"/>
          <w:numId w:val="15"/>
        </w:numPr>
        <w:spacing w:before="100" w:beforeAutospacing="1" w:after="100" w:afterAutospacing="1" w:line="240" w:lineRule="auto"/>
        <w:jc w:val="left"/>
      </w:pPr>
      <w:r w:rsidRPr="00EE5767">
        <w:t xml:space="preserve">Librerías y </w:t>
      </w:r>
      <w:proofErr w:type="spellStart"/>
      <w:r w:rsidRPr="00EE5767">
        <w:t>frameworks</w:t>
      </w:r>
      <w:proofErr w:type="spellEnd"/>
      <w:r w:rsidRPr="00EE5767">
        <w:t xml:space="preserve"> (</w:t>
      </w:r>
      <w:proofErr w:type="spellStart"/>
      <w:r w:rsidRPr="00EE5767">
        <w:t>Scikit-learn</w:t>
      </w:r>
      <w:proofErr w:type="spellEnd"/>
      <w:r w:rsidRPr="00EE5767">
        <w:t xml:space="preserve">, </w:t>
      </w:r>
      <w:proofErr w:type="spellStart"/>
      <w:r w:rsidRPr="00EE5767">
        <w:t>TensorFlow</w:t>
      </w:r>
      <w:proofErr w:type="spellEnd"/>
      <w:r w:rsidRPr="00EE5767">
        <w:t>, Pandas, etc.).</w:t>
      </w:r>
    </w:p>
    <w:p w14:paraId="243552B8" w14:textId="77777777" w:rsidR="006974A4" w:rsidRDefault="006974A4" w:rsidP="006974A4">
      <w:pPr>
        <w:pStyle w:val="Prrafodelista"/>
        <w:numPr>
          <w:ilvl w:val="0"/>
          <w:numId w:val="15"/>
        </w:numPr>
        <w:spacing w:before="100" w:beforeAutospacing="1" w:after="100" w:afterAutospacing="1" w:line="240" w:lineRule="auto"/>
        <w:jc w:val="left"/>
      </w:pPr>
      <w:r w:rsidRPr="00EE5767">
        <w:t xml:space="preserve">Infraestructura utilizada (Google </w:t>
      </w:r>
      <w:proofErr w:type="spellStart"/>
      <w:r w:rsidRPr="00EE5767">
        <w:t>Colab</w:t>
      </w:r>
      <w:proofErr w:type="spellEnd"/>
      <w:r w:rsidRPr="00EE5767">
        <w:t xml:space="preserve">, servidores en la nube, </w:t>
      </w:r>
      <w:proofErr w:type="spellStart"/>
      <w:r w:rsidRPr="00EE5767">
        <w:t>GPUs</w:t>
      </w:r>
      <w:proofErr w:type="spellEnd"/>
      <w:r w:rsidRPr="00EE5767">
        <w:t>).</w:t>
      </w:r>
    </w:p>
    <w:p w14:paraId="2554E515" w14:textId="77777777" w:rsidR="006974A4" w:rsidRDefault="006974A4">
      <w:pPr>
        <w:pStyle w:val="Textocomentario"/>
      </w:pPr>
    </w:p>
    <w:p w14:paraId="36BCB10C" w14:textId="77777777" w:rsidR="003B6831" w:rsidRDefault="003B6831">
      <w:pPr>
        <w:pStyle w:val="Textocomentario"/>
      </w:pPr>
    </w:p>
    <w:p w14:paraId="6DED5CEC" w14:textId="28E00F6E" w:rsidR="003B6831" w:rsidRDefault="003B6831">
      <w:pPr>
        <w:pStyle w:val="Textocomentario"/>
      </w:pPr>
    </w:p>
  </w:comment>
  <w:comment w:id="26" w:author="HENRY ALBERTO ARCILA RAMIREZ" w:date="2025-04-12T12:19:00Z" w:initials="HR">
    <w:p w14:paraId="69197DBC" w14:textId="2AAA63AF" w:rsidR="00920399" w:rsidRDefault="00920399">
      <w:r>
        <w:annotationRef/>
      </w:r>
      <w:r w:rsidRPr="5BC2A023">
        <w:t>Sirve lo de Datos y revisión del modelo (Datos ME04)</w:t>
      </w:r>
    </w:p>
  </w:comment>
  <w:comment w:id="30" w:author="MARIA BERNARDA SALAZAR SANCHEZ" w:date="2025-04-21T19:10:00Z" w:initials="MBSS">
    <w:p w14:paraId="69A2FD0B" w14:textId="5F4F336E" w:rsidR="00AC285B" w:rsidRDefault="00AC285B">
      <w:pPr>
        <w:pStyle w:val="Textocomentario"/>
      </w:pPr>
      <w:r>
        <w:rPr>
          <w:rStyle w:val="Refdecomentario"/>
        </w:rPr>
        <w:annotationRef/>
      </w:r>
      <w:r>
        <w:t>sigla</w:t>
      </w:r>
    </w:p>
  </w:comment>
  <w:comment w:id="37" w:author="MARIA BERNARDA SALAZAR SANCHEZ" w:date="2025-04-21T19:10:00Z" w:initials="MBSS">
    <w:p w14:paraId="2624A50A" w14:textId="77777777" w:rsidR="00AC285B" w:rsidRDefault="00AC285B" w:rsidP="00AC285B">
      <w:pPr>
        <w:pStyle w:val="Textocomentario"/>
      </w:pPr>
      <w:r>
        <w:rPr>
          <w:rStyle w:val="Refdecomentario"/>
        </w:rPr>
        <w:annotationRef/>
      </w:r>
      <w:r>
        <w:t>sigla</w:t>
      </w:r>
    </w:p>
  </w:comment>
  <w:comment w:id="50" w:author="MARIA BERNARDA SALAZAR SANCHEZ [2]" w:date="2025-02-25T14:36:00Z" w:initials="MBSS">
    <w:p w14:paraId="3371C31D" w14:textId="77777777" w:rsidR="00CC064F" w:rsidRDefault="00CC064F">
      <w:pPr>
        <w:pStyle w:val="Textocomentario"/>
      </w:pPr>
      <w:r>
        <w:rPr>
          <w:rStyle w:val="Refdecomentario"/>
        </w:rPr>
        <w:annotationRef/>
      </w:r>
    </w:p>
    <w:p w14:paraId="57EDA923" w14:textId="4A9BB211" w:rsidR="00CC064F" w:rsidRDefault="00CC064F">
      <w:pPr>
        <w:pStyle w:val="Textocomentario"/>
      </w:pPr>
      <w:r>
        <w:t>En este apartado se deben presentar los resultados obtenidos y su interpretación en relación con el problema planteado. Debe ser clara, objetiva y respaldada por métricas, gráficos y comparaciones con otros estudios o enfoques.</w:t>
      </w:r>
    </w:p>
    <w:p w14:paraId="520B0453" w14:textId="77777777" w:rsidR="00CC064F" w:rsidRDefault="00CC064F">
      <w:pPr>
        <w:pStyle w:val="Textocomentario"/>
      </w:pPr>
    </w:p>
    <w:p w14:paraId="28A5FB21" w14:textId="55491FB5" w:rsidR="00CC064F" w:rsidRDefault="00CC064F">
      <w:pPr>
        <w:pStyle w:val="Textocomentario"/>
      </w:pPr>
      <w:r w:rsidRPr="0056521F">
        <w:rPr>
          <w:rStyle w:val="Textoennegrita"/>
          <w:bCs w:val="0"/>
          <w:color w:val="FF0000"/>
        </w:rPr>
        <w:t>Elementos clave de Resultados y Discusión</w:t>
      </w:r>
    </w:p>
    <w:p w14:paraId="5D3917C6" w14:textId="77777777" w:rsidR="00CC064F" w:rsidRDefault="00CC064F">
      <w:pPr>
        <w:pStyle w:val="Textocomentario"/>
      </w:pPr>
    </w:p>
    <w:p w14:paraId="12D873C7" w14:textId="70D16A56" w:rsidR="00CC064F" w:rsidRPr="00CC064F" w:rsidRDefault="00CC064F" w:rsidP="00CC064F">
      <w:pPr>
        <w:pStyle w:val="Ttulo3"/>
        <w:rPr>
          <w:i w:val="0"/>
        </w:rPr>
      </w:pPr>
      <w:r w:rsidRPr="00CC064F">
        <w:rPr>
          <w:rStyle w:val="Textoennegrita"/>
          <w:b/>
          <w:bCs w:val="0"/>
          <w:i w:val="0"/>
        </w:rPr>
        <w:t>Presentación de resultados</w:t>
      </w:r>
    </w:p>
    <w:p w14:paraId="14DE5B3C" w14:textId="77777777" w:rsidR="00CC064F" w:rsidRPr="00CC064F" w:rsidRDefault="00CC064F" w:rsidP="00AD35AA">
      <w:pPr>
        <w:pStyle w:val="Prrafodelista"/>
        <w:numPr>
          <w:ilvl w:val="0"/>
          <w:numId w:val="19"/>
        </w:numPr>
        <w:spacing w:before="100" w:beforeAutospacing="1" w:after="100" w:afterAutospacing="1" w:line="240" w:lineRule="auto"/>
        <w:jc w:val="left"/>
      </w:pPr>
      <w:r w:rsidRPr="00CC064F">
        <w:rPr>
          <w:rStyle w:val="Textoennegrita"/>
        </w:rPr>
        <w:t>Resumen de los hallazgos clave</w:t>
      </w:r>
      <w:r w:rsidRPr="00CC064F">
        <w:t>: Indicar los resultados más relevantes de los modelos o análisis.</w:t>
      </w:r>
    </w:p>
    <w:p w14:paraId="315EBA48" w14:textId="77777777" w:rsidR="00CC064F" w:rsidRPr="00CC064F" w:rsidRDefault="00CC064F" w:rsidP="00AD35AA">
      <w:pPr>
        <w:pStyle w:val="Prrafodelista"/>
        <w:numPr>
          <w:ilvl w:val="0"/>
          <w:numId w:val="19"/>
        </w:numPr>
        <w:spacing w:before="100" w:beforeAutospacing="1" w:after="100" w:afterAutospacing="1" w:line="240" w:lineRule="auto"/>
        <w:jc w:val="left"/>
      </w:pPr>
      <w:r w:rsidRPr="00CC064F">
        <w:rPr>
          <w:rStyle w:val="Textoennegrita"/>
        </w:rPr>
        <w:t>Desempeño de los modelos</w:t>
      </w:r>
      <w:r w:rsidRPr="00CC064F">
        <w:t xml:space="preserve">: Comparación con métricas como precisión, </w:t>
      </w:r>
      <w:proofErr w:type="spellStart"/>
      <w:r w:rsidRPr="00CC064F">
        <w:t>recall</w:t>
      </w:r>
      <w:proofErr w:type="spellEnd"/>
      <w:r w:rsidRPr="00CC064F">
        <w:t>, F1-score, RMSE, AUC-ROC, entre otras.</w:t>
      </w:r>
    </w:p>
    <w:p w14:paraId="683611FC" w14:textId="77777777" w:rsidR="00AD35AA" w:rsidRDefault="00CC064F" w:rsidP="00CC064F">
      <w:pPr>
        <w:pStyle w:val="Prrafodelista"/>
        <w:numPr>
          <w:ilvl w:val="0"/>
          <w:numId w:val="19"/>
        </w:numPr>
        <w:spacing w:before="100" w:beforeAutospacing="1" w:after="100" w:afterAutospacing="1" w:line="240" w:lineRule="auto"/>
        <w:jc w:val="left"/>
      </w:pPr>
      <w:r w:rsidRPr="00CC064F">
        <w:rPr>
          <w:rStyle w:val="Textoennegrita"/>
        </w:rPr>
        <w:t>Visualización de datos</w:t>
      </w:r>
      <w:r w:rsidRPr="00CC064F">
        <w:t>: Gráficos, tablas y figuras que respalden los hallazgos.</w:t>
      </w:r>
    </w:p>
    <w:p w14:paraId="6D98F4F1" w14:textId="77777777" w:rsidR="00AD35AA" w:rsidRDefault="00AD35AA" w:rsidP="00AD35AA">
      <w:pPr>
        <w:pStyle w:val="Prrafodelista"/>
        <w:spacing w:before="100" w:beforeAutospacing="1" w:after="100" w:afterAutospacing="1" w:line="240" w:lineRule="auto"/>
        <w:jc w:val="left"/>
        <w:rPr>
          <w:rStyle w:val="Textoennegrita"/>
        </w:rPr>
      </w:pPr>
    </w:p>
    <w:p w14:paraId="69661A94" w14:textId="7D5CD65F" w:rsidR="00CC064F" w:rsidRPr="00AD35AA" w:rsidRDefault="00CC064F" w:rsidP="00AD35AA">
      <w:pPr>
        <w:pStyle w:val="Prrafodelista"/>
        <w:spacing w:before="100" w:beforeAutospacing="1" w:after="100" w:afterAutospacing="1" w:line="240" w:lineRule="auto"/>
        <w:jc w:val="left"/>
      </w:pPr>
      <w:r w:rsidRPr="00AD35AA">
        <w:rPr>
          <w:rStyle w:val="Textoennegrita"/>
          <w:bCs w:val="0"/>
        </w:rPr>
        <w:t>Análisis e interpretación</w:t>
      </w:r>
    </w:p>
    <w:p w14:paraId="0D169CC0" w14:textId="77777777" w:rsidR="00CC064F" w:rsidRPr="00CC064F" w:rsidRDefault="00CC064F" w:rsidP="00AD35AA">
      <w:pPr>
        <w:pStyle w:val="Prrafodelista"/>
        <w:numPr>
          <w:ilvl w:val="0"/>
          <w:numId w:val="20"/>
        </w:numPr>
        <w:spacing w:before="100" w:beforeAutospacing="1" w:after="100" w:afterAutospacing="1" w:line="240" w:lineRule="auto"/>
        <w:jc w:val="left"/>
      </w:pPr>
      <w:r w:rsidRPr="00CC064F">
        <w:rPr>
          <w:rStyle w:val="Textoennegrita"/>
        </w:rPr>
        <w:t>Explicación de los resultados</w:t>
      </w:r>
      <w:r w:rsidRPr="00CC064F">
        <w:t>: ¿Qué significan en el contexto del problema?</w:t>
      </w:r>
    </w:p>
    <w:p w14:paraId="37882454" w14:textId="77777777" w:rsidR="00CC064F" w:rsidRPr="00CC064F" w:rsidRDefault="00CC064F" w:rsidP="00AD35AA">
      <w:pPr>
        <w:pStyle w:val="Prrafodelista"/>
        <w:numPr>
          <w:ilvl w:val="0"/>
          <w:numId w:val="20"/>
        </w:numPr>
        <w:spacing w:before="100" w:beforeAutospacing="1" w:after="100" w:afterAutospacing="1" w:line="240" w:lineRule="auto"/>
        <w:jc w:val="left"/>
      </w:pPr>
      <w:r w:rsidRPr="00CC064F">
        <w:rPr>
          <w:rStyle w:val="Textoennegrita"/>
        </w:rPr>
        <w:t>Comparación con estudios previos</w:t>
      </w:r>
      <w:r w:rsidRPr="00CC064F">
        <w:t xml:space="preserve"> (si aplica): ¿Cómo se comparan los resultados con enfoques anteriores?</w:t>
      </w:r>
    </w:p>
    <w:p w14:paraId="7CE6754A" w14:textId="133E3EFA" w:rsidR="00CC064F" w:rsidRDefault="00CC064F" w:rsidP="00AD35AA">
      <w:pPr>
        <w:pStyle w:val="Prrafodelista"/>
        <w:numPr>
          <w:ilvl w:val="0"/>
          <w:numId w:val="20"/>
        </w:numPr>
        <w:spacing w:before="100" w:beforeAutospacing="1" w:after="100" w:afterAutospacing="1" w:line="240" w:lineRule="auto"/>
        <w:jc w:val="left"/>
      </w:pPr>
      <w:r w:rsidRPr="00CC064F">
        <w:rPr>
          <w:rStyle w:val="Textoennegrita"/>
        </w:rPr>
        <w:t>Factores que influyeron en el desempeño</w:t>
      </w:r>
      <w:r w:rsidRPr="00CC064F">
        <w:t xml:space="preserve">: Calidad de los datos, </w:t>
      </w:r>
      <w:proofErr w:type="spellStart"/>
      <w:r w:rsidRPr="00CC064F">
        <w:t>hiperparámetros</w:t>
      </w:r>
      <w:proofErr w:type="spellEnd"/>
      <w:r w:rsidRPr="00CC064F">
        <w:t>, técnicas de preprocesamiento.</w:t>
      </w:r>
    </w:p>
    <w:p w14:paraId="5602C7D3" w14:textId="77777777" w:rsidR="00AD35AA" w:rsidRPr="00CC064F" w:rsidRDefault="00AD35AA" w:rsidP="00AD35AA">
      <w:pPr>
        <w:pStyle w:val="Prrafodelista"/>
        <w:spacing w:before="100" w:beforeAutospacing="1" w:after="100" w:afterAutospacing="1" w:line="240" w:lineRule="auto"/>
        <w:jc w:val="left"/>
      </w:pPr>
    </w:p>
    <w:p w14:paraId="302EA2BA" w14:textId="08346CC2" w:rsidR="00CC064F" w:rsidRPr="00CC064F" w:rsidRDefault="00CC064F" w:rsidP="00CC064F">
      <w:pPr>
        <w:pStyle w:val="Ttulo3"/>
        <w:rPr>
          <w:i w:val="0"/>
        </w:rPr>
      </w:pPr>
      <w:r w:rsidRPr="00CC064F">
        <w:rPr>
          <w:rStyle w:val="Textoennegrita"/>
          <w:b/>
          <w:bCs w:val="0"/>
          <w:i w:val="0"/>
        </w:rPr>
        <w:t>Evaluación crítica</w:t>
      </w:r>
    </w:p>
    <w:p w14:paraId="08258361" w14:textId="77777777" w:rsidR="00CC064F" w:rsidRPr="00CC064F" w:rsidRDefault="00CC064F" w:rsidP="00AD35AA">
      <w:pPr>
        <w:pStyle w:val="Prrafodelista"/>
        <w:numPr>
          <w:ilvl w:val="0"/>
          <w:numId w:val="21"/>
        </w:numPr>
        <w:spacing w:before="100" w:beforeAutospacing="1" w:after="100" w:afterAutospacing="1" w:line="240" w:lineRule="auto"/>
        <w:jc w:val="left"/>
      </w:pPr>
      <w:r w:rsidRPr="00CC064F">
        <w:rPr>
          <w:rStyle w:val="Textoennegrita"/>
        </w:rPr>
        <w:t>Limitaciones del estudio</w:t>
      </w:r>
      <w:r w:rsidRPr="00CC064F">
        <w:t>: Problemas encontrados, sesgos en los datos, restricciones del modelo.</w:t>
      </w:r>
    </w:p>
    <w:p w14:paraId="222DD07F" w14:textId="77777777" w:rsidR="00CC064F" w:rsidRPr="00CC064F" w:rsidRDefault="00CC064F" w:rsidP="00AD35AA">
      <w:pPr>
        <w:pStyle w:val="Prrafodelista"/>
        <w:numPr>
          <w:ilvl w:val="0"/>
          <w:numId w:val="21"/>
        </w:numPr>
        <w:spacing w:before="100" w:beforeAutospacing="1" w:after="100" w:afterAutospacing="1" w:line="240" w:lineRule="auto"/>
        <w:jc w:val="left"/>
      </w:pPr>
      <w:r w:rsidRPr="00CC064F">
        <w:rPr>
          <w:rStyle w:val="Textoennegrita"/>
        </w:rPr>
        <w:t>Posibles mejoras</w:t>
      </w:r>
      <w:r w:rsidRPr="00CC064F">
        <w:t>: Métodos alternativos, necesidad de más datos, ajustes en la metodología.</w:t>
      </w:r>
    </w:p>
    <w:p w14:paraId="1A868FD5" w14:textId="2E56EDCD" w:rsidR="00CC064F" w:rsidRDefault="00CC064F">
      <w:pPr>
        <w:pStyle w:val="Textocomentario"/>
      </w:pPr>
    </w:p>
  </w:comment>
  <w:comment w:id="57" w:author="MARIA BERNARDA SALAZAR SANCHEZ [2]" w:date="2025-02-25T14:40:00Z" w:initials="MBSS">
    <w:p w14:paraId="00E4D714" w14:textId="150DFDA9" w:rsidR="000A25FE" w:rsidRDefault="000A25FE" w:rsidP="000A25FE">
      <w:pPr>
        <w:pStyle w:val="NormalWeb"/>
      </w:pPr>
      <w:r>
        <w:rPr>
          <w:rStyle w:val="Refdecomentario"/>
        </w:rPr>
        <w:annotationRef/>
      </w:r>
      <w:r>
        <w:t>Menciona los hallazgos clave del estudio, su impacto y las posibles líneas de investigación futura. Debe ser concisa, clara y estar alineada con los objetivos planteados en la introducción.</w:t>
      </w:r>
    </w:p>
    <w:p w14:paraId="58881549" w14:textId="77A5747F" w:rsidR="000A25FE" w:rsidRDefault="000A25FE">
      <w:pPr>
        <w:pStyle w:val="Textocomentario"/>
      </w:pPr>
    </w:p>
  </w:comment>
  <w:comment w:id="59" w:author="MARIA BERNARDA SALAZAR SANCHEZ [2]" w:date="2025-02-25T06:40:00Z" w:initials="MS">
    <w:p w14:paraId="7CA2541C" w14:textId="68B2B92B" w:rsidR="00920399" w:rsidRDefault="00920399">
      <w:r>
        <w:annotationRef/>
      </w:r>
      <w:r w:rsidRPr="4093BABE">
        <w:t>Menciona los hallazgos clave del estudio, su impacto y las posibles líneas de investigación futura. Debe ser concisa, clara y estar alineada con los objetivos planteados en la introducción.</w:t>
      </w:r>
    </w:p>
    <w:p w14:paraId="3E48A337" w14:textId="7A44A8EE" w:rsidR="00920399" w:rsidRDefault="00920399"/>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214417" w15:done="0"/>
  <w15:commentEx w15:paraId="24B596D7" w15:done="0"/>
  <w15:commentEx w15:paraId="1250DA1C" w15:done="1"/>
  <w15:commentEx w15:paraId="7C551ADD" w15:done="0"/>
  <w15:commentEx w15:paraId="6DED5CEC" w15:done="0"/>
  <w15:commentEx w15:paraId="69197DBC" w15:done="0"/>
  <w15:commentEx w15:paraId="69A2FD0B" w15:done="0"/>
  <w15:commentEx w15:paraId="2624A50A" w15:done="1"/>
  <w15:commentEx w15:paraId="1A868FD5" w15:done="0"/>
  <w15:commentEx w15:paraId="58881549" w15:done="0"/>
  <w15:commentEx w15:paraId="3E48A3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B115D7" w16cex:dateUtc="2025-04-22T00:07:00Z"/>
  <w16cex:commentExtensible w16cex:durableId="2BB1169B" w16cex:dateUtc="2025-04-22T00:10:00Z"/>
  <w16cex:commentExtensible w16cex:durableId="2345C219" w16cex:dateUtc="2025-04-12T17:19:00Z"/>
  <w16cex:commentExtensible w16cex:durableId="2BB116B7" w16cex:dateUtc="2025-04-22T00:10:00Z"/>
  <w16cex:commentExtensible w16cex:durableId="2BB11710" w16cex:dateUtc="2025-04-22T0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214417" w16cid:durableId="2B68499B"/>
  <w16cid:commentId w16cid:paraId="24B596D7" w16cid:durableId="2B684A6E"/>
  <w16cid:commentId w16cid:paraId="1250DA1C" w16cid:durableId="2BB115D7"/>
  <w16cid:commentId w16cid:paraId="7C551ADD" w16cid:durableId="2BB1169B"/>
  <w16cid:commentId w16cid:paraId="6DED5CEC" w16cid:durableId="2B684C9D"/>
  <w16cid:commentId w16cid:paraId="69197DBC" w16cid:durableId="2345C219"/>
  <w16cid:commentId w16cid:paraId="69A2FD0B" w16cid:durableId="2BB116B7"/>
  <w16cid:commentId w16cid:paraId="2624A50A" w16cid:durableId="2BB11710"/>
  <w16cid:commentId w16cid:paraId="1A868FD5" w16cid:durableId="2B6853F5"/>
  <w16cid:commentId w16cid:paraId="58881549" w16cid:durableId="2B6854D5"/>
  <w16cid:commentId w16cid:paraId="3E48A337" w16cid:durableId="21F0B5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9B842" w14:textId="77777777" w:rsidR="00FF77A6" w:rsidRDefault="00FF77A6">
      <w:pPr>
        <w:spacing w:line="240" w:lineRule="auto"/>
      </w:pPr>
      <w:r>
        <w:separator/>
      </w:r>
    </w:p>
  </w:endnote>
  <w:endnote w:type="continuationSeparator" w:id="0">
    <w:p w14:paraId="711711D8" w14:textId="77777777" w:rsidR="00FF77A6" w:rsidRDefault="00FF7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9A5C4" w14:textId="77777777" w:rsidR="00FF77A6" w:rsidRDefault="00FF77A6">
      <w:pPr>
        <w:spacing w:line="240" w:lineRule="auto"/>
      </w:pPr>
      <w:r>
        <w:separator/>
      </w:r>
    </w:p>
  </w:footnote>
  <w:footnote w:type="continuationSeparator" w:id="0">
    <w:p w14:paraId="5A3D9FE0" w14:textId="77777777" w:rsidR="00FF77A6" w:rsidRDefault="00FF7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B334" w14:textId="77777777" w:rsidR="004F0FF0" w:rsidRDefault="004F0FF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B22A2"/>
    <w:multiLevelType w:val="hybridMultilevel"/>
    <w:tmpl w:val="8D3E1BE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FF94A6A"/>
    <w:multiLevelType w:val="hybridMultilevel"/>
    <w:tmpl w:val="2AF2EFEA"/>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480717A"/>
    <w:multiLevelType w:val="hybridMultilevel"/>
    <w:tmpl w:val="379CAD2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3864AE4"/>
    <w:multiLevelType w:val="hybridMultilevel"/>
    <w:tmpl w:val="C4FEE636"/>
    <w:lvl w:ilvl="0" w:tplc="B85C4ECE">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6FB6B5A"/>
    <w:multiLevelType w:val="hybridMultilevel"/>
    <w:tmpl w:val="3DB0D834"/>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152DB3"/>
    <w:multiLevelType w:val="hybridMultilevel"/>
    <w:tmpl w:val="E55462F6"/>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8" w15:restartNumberingAfterBreak="0">
    <w:nsid w:val="42E58131"/>
    <w:multiLevelType w:val="hybridMultilevel"/>
    <w:tmpl w:val="FFFFFFFF"/>
    <w:lvl w:ilvl="0" w:tplc="D4F08842">
      <w:start w:val="1"/>
      <w:numFmt w:val="bullet"/>
      <w:lvlText w:val="·"/>
      <w:lvlJc w:val="left"/>
      <w:pPr>
        <w:ind w:left="720" w:hanging="360"/>
      </w:pPr>
      <w:rPr>
        <w:rFonts w:ascii="Symbol" w:hAnsi="Symbol" w:hint="default"/>
      </w:rPr>
    </w:lvl>
    <w:lvl w:ilvl="1" w:tplc="B94E6F1A">
      <w:start w:val="1"/>
      <w:numFmt w:val="bullet"/>
      <w:lvlText w:val="o"/>
      <w:lvlJc w:val="left"/>
      <w:pPr>
        <w:ind w:left="1440" w:hanging="360"/>
      </w:pPr>
      <w:rPr>
        <w:rFonts w:ascii="Courier New" w:hAnsi="Courier New" w:hint="default"/>
      </w:rPr>
    </w:lvl>
    <w:lvl w:ilvl="2" w:tplc="AB86A7B6">
      <w:start w:val="1"/>
      <w:numFmt w:val="bullet"/>
      <w:lvlText w:val=""/>
      <w:lvlJc w:val="left"/>
      <w:pPr>
        <w:ind w:left="2160" w:hanging="360"/>
      </w:pPr>
      <w:rPr>
        <w:rFonts w:ascii="Wingdings" w:hAnsi="Wingdings" w:hint="default"/>
      </w:rPr>
    </w:lvl>
    <w:lvl w:ilvl="3" w:tplc="5D04BA22">
      <w:start w:val="1"/>
      <w:numFmt w:val="bullet"/>
      <w:lvlText w:val=""/>
      <w:lvlJc w:val="left"/>
      <w:pPr>
        <w:ind w:left="2880" w:hanging="360"/>
      </w:pPr>
      <w:rPr>
        <w:rFonts w:ascii="Symbol" w:hAnsi="Symbol" w:hint="default"/>
      </w:rPr>
    </w:lvl>
    <w:lvl w:ilvl="4" w:tplc="428C6A80">
      <w:start w:val="1"/>
      <w:numFmt w:val="bullet"/>
      <w:lvlText w:val="o"/>
      <w:lvlJc w:val="left"/>
      <w:pPr>
        <w:ind w:left="3600" w:hanging="360"/>
      </w:pPr>
      <w:rPr>
        <w:rFonts w:ascii="Courier New" w:hAnsi="Courier New" w:hint="default"/>
      </w:rPr>
    </w:lvl>
    <w:lvl w:ilvl="5" w:tplc="30581DBA">
      <w:start w:val="1"/>
      <w:numFmt w:val="bullet"/>
      <w:lvlText w:val=""/>
      <w:lvlJc w:val="left"/>
      <w:pPr>
        <w:ind w:left="4320" w:hanging="360"/>
      </w:pPr>
      <w:rPr>
        <w:rFonts w:ascii="Wingdings" w:hAnsi="Wingdings" w:hint="default"/>
      </w:rPr>
    </w:lvl>
    <w:lvl w:ilvl="6" w:tplc="C1A8DFC6">
      <w:start w:val="1"/>
      <w:numFmt w:val="bullet"/>
      <w:lvlText w:val=""/>
      <w:lvlJc w:val="left"/>
      <w:pPr>
        <w:ind w:left="5040" w:hanging="360"/>
      </w:pPr>
      <w:rPr>
        <w:rFonts w:ascii="Symbol" w:hAnsi="Symbol" w:hint="default"/>
      </w:rPr>
    </w:lvl>
    <w:lvl w:ilvl="7" w:tplc="4B02F64E">
      <w:start w:val="1"/>
      <w:numFmt w:val="bullet"/>
      <w:lvlText w:val="o"/>
      <w:lvlJc w:val="left"/>
      <w:pPr>
        <w:ind w:left="5760" w:hanging="360"/>
      </w:pPr>
      <w:rPr>
        <w:rFonts w:ascii="Courier New" w:hAnsi="Courier New" w:hint="default"/>
      </w:rPr>
    </w:lvl>
    <w:lvl w:ilvl="8" w:tplc="C25481B6">
      <w:start w:val="1"/>
      <w:numFmt w:val="bullet"/>
      <w:lvlText w:val=""/>
      <w:lvlJc w:val="left"/>
      <w:pPr>
        <w:ind w:left="6480" w:hanging="360"/>
      </w:pPr>
      <w:rPr>
        <w:rFonts w:ascii="Wingdings" w:hAnsi="Wingdings" w:hint="default"/>
      </w:rPr>
    </w:lvl>
  </w:abstractNum>
  <w:abstractNum w:abstractNumId="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F25B11"/>
    <w:multiLevelType w:val="multilevel"/>
    <w:tmpl w:val="B5F8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5E3C6466"/>
    <w:multiLevelType w:val="hybridMultilevel"/>
    <w:tmpl w:val="C0843F92"/>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F853F58"/>
    <w:multiLevelType w:val="multilevel"/>
    <w:tmpl w:val="A6D6F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73457DAF"/>
    <w:multiLevelType w:val="hybridMultilevel"/>
    <w:tmpl w:val="CD6E7750"/>
    <w:lvl w:ilvl="0" w:tplc="B85C4ECE">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15:restartNumberingAfterBreak="0">
    <w:nsid w:val="765C6B2F"/>
    <w:multiLevelType w:val="multilevel"/>
    <w:tmpl w:val="875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776A5"/>
    <w:multiLevelType w:val="multilevel"/>
    <w:tmpl w:val="FFFFFFFF"/>
    <w:lvl w:ilvl="0">
      <w:start w:val="1"/>
      <w:numFmt w:val="decimal"/>
      <w:lvlText w:val="%1."/>
      <w:lvlJc w:val="left"/>
      <w:pPr>
        <w:ind w:left="720" w:hanging="360"/>
      </w:pPr>
    </w:lvl>
    <w:lvl w:ilvl="1">
      <w:start w:val="2"/>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7CAF1378"/>
    <w:multiLevelType w:val="multilevel"/>
    <w:tmpl w:val="0316C4F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D8236F4"/>
    <w:multiLevelType w:val="hybridMultilevel"/>
    <w:tmpl w:val="FFFFFFFF"/>
    <w:lvl w:ilvl="0" w:tplc="61C07D3E">
      <w:start w:val="1"/>
      <w:numFmt w:val="bullet"/>
      <w:lvlText w:val="·"/>
      <w:lvlJc w:val="left"/>
      <w:pPr>
        <w:ind w:left="720" w:hanging="360"/>
      </w:pPr>
      <w:rPr>
        <w:rFonts w:ascii="Symbol" w:hAnsi="Symbol" w:hint="default"/>
      </w:rPr>
    </w:lvl>
    <w:lvl w:ilvl="1" w:tplc="4C18CD60">
      <w:start w:val="1"/>
      <w:numFmt w:val="bullet"/>
      <w:lvlText w:val="o"/>
      <w:lvlJc w:val="left"/>
      <w:pPr>
        <w:ind w:left="1440" w:hanging="360"/>
      </w:pPr>
      <w:rPr>
        <w:rFonts w:ascii="Courier New" w:hAnsi="Courier New" w:hint="default"/>
      </w:rPr>
    </w:lvl>
    <w:lvl w:ilvl="2" w:tplc="515473AC">
      <w:start w:val="1"/>
      <w:numFmt w:val="bullet"/>
      <w:lvlText w:val=""/>
      <w:lvlJc w:val="left"/>
      <w:pPr>
        <w:ind w:left="2160" w:hanging="360"/>
      </w:pPr>
      <w:rPr>
        <w:rFonts w:ascii="Wingdings" w:hAnsi="Wingdings" w:hint="default"/>
      </w:rPr>
    </w:lvl>
    <w:lvl w:ilvl="3" w:tplc="03B696FC">
      <w:start w:val="1"/>
      <w:numFmt w:val="bullet"/>
      <w:lvlText w:val=""/>
      <w:lvlJc w:val="left"/>
      <w:pPr>
        <w:ind w:left="2880" w:hanging="360"/>
      </w:pPr>
      <w:rPr>
        <w:rFonts w:ascii="Symbol" w:hAnsi="Symbol" w:hint="default"/>
      </w:rPr>
    </w:lvl>
    <w:lvl w:ilvl="4" w:tplc="BF42F5AE">
      <w:start w:val="1"/>
      <w:numFmt w:val="bullet"/>
      <w:lvlText w:val="o"/>
      <w:lvlJc w:val="left"/>
      <w:pPr>
        <w:ind w:left="3600" w:hanging="360"/>
      </w:pPr>
      <w:rPr>
        <w:rFonts w:ascii="Courier New" w:hAnsi="Courier New" w:hint="default"/>
      </w:rPr>
    </w:lvl>
    <w:lvl w:ilvl="5" w:tplc="C83E9908">
      <w:start w:val="1"/>
      <w:numFmt w:val="bullet"/>
      <w:lvlText w:val=""/>
      <w:lvlJc w:val="left"/>
      <w:pPr>
        <w:ind w:left="4320" w:hanging="360"/>
      </w:pPr>
      <w:rPr>
        <w:rFonts w:ascii="Wingdings" w:hAnsi="Wingdings" w:hint="default"/>
      </w:rPr>
    </w:lvl>
    <w:lvl w:ilvl="6" w:tplc="38C44718">
      <w:start w:val="1"/>
      <w:numFmt w:val="bullet"/>
      <w:lvlText w:val=""/>
      <w:lvlJc w:val="left"/>
      <w:pPr>
        <w:ind w:left="5040" w:hanging="360"/>
      </w:pPr>
      <w:rPr>
        <w:rFonts w:ascii="Symbol" w:hAnsi="Symbol" w:hint="default"/>
      </w:rPr>
    </w:lvl>
    <w:lvl w:ilvl="7" w:tplc="C0BA2BDA">
      <w:start w:val="1"/>
      <w:numFmt w:val="bullet"/>
      <w:lvlText w:val="o"/>
      <w:lvlJc w:val="left"/>
      <w:pPr>
        <w:ind w:left="5760" w:hanging="360"/>
      </w:pPr>
      <w:rPr>
        <w:rFonts w:ascii="Courier New" w:hAnsi="Courier New" w:hint="default"/>
      </w:rPr>
    </w:lvl>
    <w:lvl w:ilvl="8" w:tplc="D41A8138">
      <w:start w:val="1"/>
      <w:numFmt w:val="bullet"/>
      <w:lvlText w:val=""/>
      <w:lvlJc w:val="left"/>
      <w:pPr>
        <w:ind w:left="6480" w:hanging="360"/>
      </w:pPr>
      <w:rPr>
        <w:rFonts w:ascii="Wingdings" w:hAnsi="Wingdings" w:hint="default"/>
      </w:rPr>
    </w:lvl>
  </w:abstractNum>
  <w:num w:numId="1">
    <w:abstractNumId w:val="20"/>
  </w:num>
  <w:num w:numId="2">
    <w:abstractNumId w:val="8"/>
  </w:num>
  <w:num w:numId="3">
    <w:abstractNumId w:val="18"/>
  </w:num>
  <w:num w:numId="4">
    <w:abstractNumId w:val="6"/>
  </w:num>
  <w:num w:numId="5">
    <w:abstractNumId w:val="14"/>
  </w:num>
  <w:num w:numId="6">
    <w:abstractNumId w:val="3"/>
  </w:num>
  <w:num w:numId="7">
    <w:abstractNumId w:val="11"/>
  </w:num>
  <w:num w:numId="8">
    <w:abstractNumId w:val="15"/>
  </w:num>
  <w:num w:numId="9">
    <w:abstractNumId w:val="9"/>
  </w:num>
  <w:num w:numId="10">
    <w:abstractNumId w:val="19"/>
  </w:num>
  <w:num w:numId="11">
    <w:abstractNumId w:val="4"/>
  </w:num>
  <w:num w:numId="12">
    <w:abstractNumId w:val="2"/>
  </w:num>
  <w:num w:numId="13">
    <w:abstractNumId w:val="5"/>
  </w:num>
  <w:num w:numId="14">
    <w:abstractNumId w:val="7"/>
  </w:num>
  <w:num w:numId="15">
    <w:abstractNumId w:val="0"/>
  </w:num>
  <w:num w:numId="16">
    <w:abstractNumId w:val="10"/>
  </w:num>
  <w:num w:numId="17">
    <w:abstractNumId w:val="13"/>
  </w:num>
  <w:num w:numId="18">
    <w:abstractNumId w:val="17"/>
  </w:num>
  <w:num w:numId="19">
    <w:abstractNumId w:val="16"/>
  </w:num>
  <w:num w:numId="20">
    <w:abstractNumId w:val="1"/>
  </w:num>
  <w:num w:numId="21">
    <w:abstractNumId w:val="1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IA BERNARDA SALAZAR SANCHEZ">
    <w15:presenceInfo w15:providerId="AD" w15:userId="S::bernarda.salazar@udea.edu.co::c86c475a-9ddf-425a-a33d-b3733388c8cc"/>
  </w15:person>
  <w15:person w15:author="MARIA BERNARDA SALAZAR SANCHEZ [2]">
    <w15:presenceInfo w15:providerId="AD" w15:userId="S-1-5-21-1308409116-2341956777-612599394-56669"/>
  </w15:person>
  <w15:person w15:author="HENRY ALBERTO ARCILA RAMIREZ">
    <w15:presenceInfo w15:providerId="AD" w15:userId="S::henry.arcila@udea.edu.co::2926916a-6008-4b3f-9a4c-e9bce9f11728"/>
  </w15:person>
  <w15:person w15:author="Henry Alberto Arcila Ramírez">
    <w15:presenceInfo w15:providerId="None" w15:userId="Henry Alberto Arcila Ramí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E88"/>
    <w:rsid w:val="00007497"/>
    <w:rsid w:val="000368E2"/>
    <w:rsid w:val="00055EF7"/>
    <w:rsid w:val="00086352"/>
    <w:rsid w:val="000A25FE"/>
    <w:rsid w:val="000D2578"/>
    <w:rsid w:val="000D62D8"/>
    <w:rsid w:val="0015265C"/>
    <w:rsid w:val="001913BA"/>
    <w:rsid w:val="00191E45"/>
    <w:rsid w:val="001955C8"/>
    <w:rsid w:val="0019723F"/>
    <w:rsid w:val="001F3387"/>
    <w:rsid w:val="0021423E"/>
    <w:rsid w:val="00243746"/>
    <w:rsid w:val="002916B7"/>
    <w:rsid w:val="002A10D6"/>
    <w:rsid w:val="002B3812"/>
    <w:rsid w:val="002D6A40"/>
    <w:rsid w:val="003200D8"/>
    <w:rsid w:val="00357105"/>
    <w:rsid w:val="003A5053"/>
    <w:rsid w:val="003B6831"/>
    <w:rsid w:val="00401E88"/>
    <w:rsid w:val="004C3489"/>
    <w:rsid w:val="004D0BAF"/>
    <w:rsid w:val="004F0FF0"/>
    <w:rsid w:val="004F3323"/>
    <w:rsid w:val="004F59C1"/>
    <w:rsid w:val="0055555C"/>
    <w:rsid w:val="0056521F"/>
    <w:rsid w:val="00570588"/>
    <w:rsid w:val="00597C88"/>
    <w:rsid w:val="005C4558"/>
    <w:rsid w:val="005E243B"/>
    <w:rsid w:val="006167D9"/>
    <w:rsid w:val="006168F7"/>
    <w:rsid w:val="006974A4"/>
    <w:rsid w:val="006B173A"/>
    <w:rsid w:val="0077268B"/>
    <w:rsid w:val="007A1A90"/>
    <w:rsid w:val="007F34FD"/>
    <w:rsid w:val="00845532"/>
    <w:rsid w:val="00847826"/>
    <w:rsid w:val="00850BF8"/>
    <w:rsid w:val="008862AF"/>
    <w:rsid w:val="008A786F"/>
    <w:rsid w:val="00920399"/>
    <w:rsid w:val="00925DDD"/>
    <w:rsid w:val="00983E1E"/>
    <w:rsid w:val="00987316"/>
    <w:rsid w:val="009E1087"/>
    <w:rsid w:val="00A13144"/>
    <w:rsid w:val="00A74E9D"/>
    <w:rsid w:val="00A97F28"/>
    <w:rsid w:val="00AB724A"/>
    <w:rsid w:val="00AB7AAA"/>
    <w:rsid w:val="00AC285B"/>
    <w:rsid w:val="00AD35AA"/>
    <w:rsid w:val="00AE55D3"/>
    <w:rsid w:val="00B01433"/>
    <w:rsid w:val="00B37E88"/>
    <w:rsid w:val="00B75EFE"/>
    <w:rsid w:val="00B93879"/>
    <w:rsid w:val="00C05BF1"/>
    <w:rsid w:val="00C93686"/>
    <w:rsid w:val="00C97656"/>
    <w:rsid w:val="00CC064F"/>
    <w:rsid w:val="00D209AD"/>
    <w:rsid w:val="00D33B9F"/>
    <w:rsid w:val="00DB249B"/>
    <w:rsid w:val="00DB5C46"/>
    <w:rsid w:val="00DC585F"/>
    <w:rsid w:val="00E07120"/>
    <w:rsid w:val="00E15CAA"/>
    <w:rsid w:val="00E24475"/>
    <w:rsid w:val="00E6344C"/>
    <w:rsid w:val="00E87B40"/>
    <w:rsid w:val="00EB1153"/>
    <w:rsid w:val="00ED6806"/>
    <w:rsid w:val="00EE5767"/>
    <w:rsid w:val="00F36BF0"/>
    <w:rsid w:val="00F65F7F"/>
    <w:rsid w:val="00FF2C0C"/>
    <w:rsid w:val="00FF77A6"/>
    <w:rsid w:val="012BDCA5"/>
    <w:rsid w:val="0187306E"/>
    <w:rsid w:val="01C1E7FB"/>
    <w:rsid w:val="02FFE09E"/>
    <w:rsid w:val="04C9569D"/>
    <w:rsid w:val="0514E92A"/>
    <w:rsid w:val="06A475E4"/>
    <w:rsid w:val="07856DEC"/>
    <w:rsid w:val="0952D41F"/>
    <w:rsid w:val="099CA749"/>
    <w:rsid w:val="0A97F0C7"/>
    <w:rsid w:val="0AC69776"/>
    <w:rsid w:val="0B61F291"/>
    <w:rsid w:val="0B868FA1"/>
    <w:rsid w:val="0B8736E3"/>
    <w:rsid w:val="0BAFABF3"/>
    <w:rsid w:val="0CC3835C"/>
    <w:rsid w:val="0CEEC31E"/>
    <w:rsid w:val="0D14BFF8"/>
    <w:rsid w:val="0F4568A5"/>
    <w:rsid w:val="0F68610D"/>
    <w:rsid w:val="0FD64647"/>
    <w:rsid w:val="1079DE60"/>
    <w:rsid w:val="121FD033"/>
    <w:rsid w:val="1226B052"/>
    <w:rsid w:val="122C9829"/>
    <w:rsid w:val="124CA777"/>
    <w:rsid w:val="1293D4B0"/>
    <w:rsid w:val="132E58C9"/>
    <w:rsid w:val="14BA0187"/>
    <w:rsid w:val="154EF008"/>
    <w:rsid w:val="1551AA13"/>
    <w:rsid w:val="1579F0C9"/>
    <w:rsid w:val="15B69A8C"/>
    <w:rsid w:val="15FCD97F"/>
    <w:rsid w:val="1741262A"/>
    <w:rsid w:val="1BAF4D5F"/>
    <w:rsid w:val="1C6AC723"/>
    <w:rsid w:val="1CBFD7E0"/>
    <w:rsid w:val="1D030DBE"/>
    <w:rsid w:val="1FB10531"/>
    <w:rsid w:val="2141E4B0"/>
    <w:rsid w:val="21D06D17"/>
    <w:rsid w:val="22CB17DD"/>
    <w:rsid w:val="2332905B"/>
    <w:rsid w:val="23405E77"/>
    <w:rsid w:val="23F86B38"/>
    <w:rsid w:val="24036205"/>
    <w:rsid w:val="24DA0CC3"/>
    <w:rsid w:val="24E17CBC"/>
    <w:rsid w:val="24F8CF3E"/>
    <w:rsid w:val="25773430"/>
    <w:rsid w:val="26E408E4"/>
    <w:rsid w:val="27032076"/>
    <w:rsid w:val="2A318A7F"/>
    <w:rsid w:val="2C5E0E6C"/>
    <w:rsid w:val="2DFD75F7"/>
    <w:rsid w:val="2E9B4525"/>
    <w:rsid w:val="2FC12785"/>
    <w:rsid w:val="30096AB0"/>
    <w:rsid w:val="3024C779"/>
    <w:rsid w:val="3059D679"/>
    <w:rsid w:val="32295D8A"/>
    <w:rsid w:val="326BC559"/>
    <w:rsid w:val="32D73C70"/>
    <w:rsid w:val="3319F2F0"/>
    <w:rsid w:val="34118492"/>
    <w:rsid w:val="34648C64"/>
    <w:rsid w:val="347620BB"/>
    <w:rsid w:val="34916B0B"/>
    <w:rsid w:val="36DC158A"/>
    <w:rsid w:val="37902C24"/>
    <w:rsid w:val="37A5A5FC"/>
    <w:rsid w:val="38F46F49"/>
    <w:rsid w:val="3A12C8A9"/>
    <w:rsid w:val="3AF3A4C1"/>
    <w:rsid w:val="3CC92AD7"/>
    <w:rsid w:val="3DA95078"/>
    <w:rsid w:val="404E9ADA"/>
    <w:rsid w:val="413C145B"/>
    <w:rsid w:val="4448ADA9"/>
    <w:rsid w:val="44577704"/>
    <w:rsid w:val="4717CB04"/>
    <w:rsid w:val="47447D7E"/>
    <w:rsid w:val="47874931"/>
    <w:rsid w:val="493FD741"/>
    <w:rsid w:val="497BEF6C"/>
    <w:rsid w:val="4B33E152"/>
    <w:rsid w:val="4BA4FEF4"/>
    <w:rsid w:val="4BF7CEED"/>
    <w:rsid w:val="4C63E0AF"/>
    <w:rsid w:val="4D289303"/>
    <w:rsid w:val="4D43A66A"/>
    <w:rsid w:val="4EE24872"/>
    <w:rsid w:val="4F98B1C1"/>
    <w:rsid w:val="4FA3E609"/>
    <w:rsid w:val="502E0072"/>
    <w:rsid w:val="50A81E69"/>
    <w:rsid w:val="5158A3F9"/>
    <w:rsid w:val="517F48D1"/>
    <w:rsid w:val="5285FE1A"/>
    <w:rsid w:val="5366DF56"/>
    <w:rsid w:val="5402FD12"/>
    <w:rsid w:val="548D43D0"/>
    <w:rsid w:val="54F69D13"/>
    <w:rsid w:val="557C6281"/>
    <w:rsid w:val="55A5112E"/>
    <w:rsid w:val="55AE6E1E"/>
    <w:rsid w:val="55BF2C0B"/>
    <w:rsid w:val="55DA859C"/>
    <w:rsid w:val="56746B82"/>
    <w:rsid w:val="576FC0CA"/>
    <w:rsid w:val="581A4943"/>
    <w:rsid w:val="58BBB807"/>
    <w:rsid w:val="5931A651"/>
    <w:rsid w:val="594BB61C"/>
    <w:rsid w:val="594E548F"/>
    <w:rsid w:val="59579CD9"/>
    <w:rsid w:val="59978D2D"/>
    <w:rsid w:val="5B7C2E24"/>
    <w:rsid w:val="5D856A81"/>
    <w:rsid w:val="5DA401CC"/>
    <w:rsid w:val="5DA65050"/>
    <w:rsid w:val="5E46549B"/>
    <w:rsid w:val="5EAD8176"/>
    <w:rsid w:val="604BDB16"/>
    <w:rsid w:val="609EB549"/>
    <w:rsid w:val="617A5DCF"/>
    <w:rsid w:val="63097CC3"/>
    <w:rsid w:val="630E7747"/>
    <w:rsid w:val="638605E1"/>
    <w:rsid w:val="65BBD502"/>
    <w:rsid w:val="65FE7D99"/>
    <w:rsid w:val="66501777"/>
    <w:rsid w:val="66EB63BD"/>
    <w:rsid w:val="672C91D3"/>
    <w:rsid w:val="67A501CD"/>
    <w:rsid w:val="67B085AC"/>
    <w:rsid w:val="683515EF"/>
    <w:rsid w:val="69381339"/>
    <w:rsid w:val="6952E3D1"/>
    <w:rsid w:val="6A2466AB"/>
    <w:rsid w:val="6AE699B7"/>
    <w:rsid w:val="6F86D5F6"/>
    <w:rsid w:val="71C7383C"/>
    <w:rsid w:val="724C1813"/>
    <w:rsid w:val="72D1D6C9"/>
    <w:rsid w:val="72DD448E"/>
    <w:rsid w:val="749D33DA"/>
    <w:rsid w:val="75B3293A"/>
    <w:rsid w:val="7662720D"/>
    <w:rsid w:val="766C0979"/>
    <w:rsid w:val="79CA3915"/>
    <w:rsid w:val="79D2A1AD"/>
    <w:rsid w:val="79D34C50"/>
    <w:rsid w:val="7B9A047B"/>
    <w:rsid w:val="7C84D85B"/>
    <w:rsid w:val="7C954780"/>
    <w:rsid w:val="7D89395F"/>
    <w:rsid w:val="7E7FB93E"/>
    <w:rsid w:val="7EDFE695"/>
    <w:rsid w:val="7F9F4BAD"/>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1B59B8"/>
  <w15:docId w15:val="{CFD27D07-E2AC-4A1B-8902-3F18294C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s-CO"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826"/>
  </w:style>
  <w:style w:type="paragraph" w:styleId="Ttulo1">
    <w:name w:val="heading 1"/>
    <w:aliases w:val="Nivel 1 APA"/>
    <w:basedOn w:val="Normal"/>
    <w:next w:val="Normal"/>
    <w:link w:val="Ttulo1Car"/>
    <w:uiPriority w:val="9"/>
    <w:qFormat/>
    <w:rsid w:val="00883AF0"/>
    <w:pPr>
      <w:keepNext/>
      <w:keepLines/>
      <w:jc w:val="center"/>
      <w:outlineLvl w:val="0"/>
    </w:pPr>
    <w:rPr>
      <w:rFonts w:eastAsiaTheme="majorEastAsia" w:cstheme="majorBidi"/>
      <w:b/>
      <w:szCs w:val="32"/>
    </w:rPr>
  </w:style>
  <w:style w:type="paragraph" w:styleId="Ttulo2">
    <w:name w:val="heading 2"/>
    <w:aliases w:val="Nivel 2 APA"/>
    <w:basedOn w:val="Normal"/>
    <w:next w:val="Normal"/>
    <w:link w:val="Ttulo2Car"/>
    <w:unhideWhenUsed/>
    <w:qFormat/>
    <w:rsid w:val="000A7650"/>
    <w:pPr>
      <w:keepNext/>
      <w:keepLines/>
      <w:jc w:val="left"/>
      <w:outlineLvl w:val="1"/>
    </w:pPr>
    <w:rPr>
      <w:rFonts w:eastAsiaTheme="majorEastAsia" w:cstheme="majorBidi"/>
      <w:b/>
      <w:szCs w:val="26"/>
    </w:rPr>
  </w:style>
  <w:style w:type="paragraph" w:styleId="Ttulo3">
    <w:name w:val="heading 3"/>
    <w:aliases w:val="Nivel 3 APA"/>
    <w:basedOn w:val="Normal"/>
    <w:next w:val="Normal"/>
    <w:link w:val="Ttulo3Car"/>
    <w:unhideWhenUsed/>
    <w:qFormat/>
    <w:rsid w:val="000559D7"/>
    <w:pPr>
      <w:keepNext/>
      <w:keepLines/>
      <w:jc w:val="left"/>
      <w:outlineLvl w:val="2"/>
    </w:pPr>
    <w:rPr>
      <w:rFonts w:eastAsiaTheme="majorEastAsia" w:cstheme="majorBidi"/>
      <w:b/>
      <w:i/>
    </w:rPr>
  </w:style>
  <w:style w:type="paragraph" w:styleId="Ttulo4">
    <w:name w:val="heading 4"/>
    <w:aliases w:val="Nivel 4 APA"/>
    <w:basedOn w:val="Normal"/>
    <w:next w:val="Normal"/>
    <w:link w:val="Ttulo4Car"/>
    <w:unhideWhenUsed/>
    <w:qFormat/>
    <w:rsid w:val="000A1F65"/>
    <w:pPr>
      <w:keepNext/>
      <w:keepLines/>
      <w:ind w:left="709"/>
      <w:jc w:val="left"/>
      <w:outlineLvl w:val="3"/>
    </w:pPr>
    <w:rPr>
      <w:rFonts w:eastAsiaTheme="majorEastAsia" w:cstheme="majorBidi"/>
      <w:b/>
      <w:iCs/>
    </w:rPr>
  </w:style>
  <w:style w:type="paragraph" w:styleId="Ttulo5">
    <w:name w:val="heading 5"/>
    <w:aliases w:val="Nivel 5 APA"/>
    <w:basedOn w:val="Normal"/>
    <w:next w:val="Normal"/>
    <w:link w:val="Ttulo5Car"/>
    <w:unhideWhenUsed/>
    <w:qFormat/>
    <w:rsid w:val="008203A8"/>
    <w:pPr>
      <w:keepNext/>
      <w:keepLines/>
      <w:ind w:left="709"/>
      <w:jc w:val="left"/>
      <w:outlineLvl w:val="4"/>
    </w:pPr>
    <w:rPr>
      <w:rFonts w:eastAsiaTheme="majorEastAsia" w:cstheme="majorBidi"/>
      <w:b/>
      <w:i/>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92860"/>
    <w:pPr>
      <w:spacing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0"/>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0511AB"/>
    <w:rPr>
      <w:color w:val="808080"/>
    </w:rPr>
  </w:style>
  <w:style w:type="character" w:customStyle="1" w:styleId="Estilo1">
    <w:name w:val="Estilo1"/>
    <w:basedOn w:val="Fuentedeprrafopredeter"/>
    <w:uiPriority w:val="1"/>
    <w:rsid w:val="000511AB"/>
    <w:rPr>
      <w:rFonts w:ascii="Times New Roman" w:hAnsi="Times New Roman"/>
      <w:sz w:val="24"/>
    </w:rPr>
  </w:style>
  <w:style w:type="character" w:customStyle="1" w:styleId="Estilo2">
    <w:name w:val="Estilo2"/>
    <w:basedOn w:val="Fuentedeprrafopredeter"/>
    <w:uiPriority w:val="1"/>
    <w:rsid w:val="000511AB"/>
    <w:rPr>
      <w:rFonts w:ascii="Times New Roman" w:hAnsi="Times New Roman"/>
      <w:sz w:val="24"/>
    </w:rPr>
  </w:style>
  <w:style w:type="character" w:customStyle="1" w:styleId="Estilo3">
    <w:name w:val="Estilo3"/>
    <w:basedOn w:val="Fuentedeprrafopredeter"/>
    <w:uiPriority w:val="1"/>
    <w:rsid w:val="00453721"/>
    <w:rPr>
      <w:rFonts w:ascii="Times New Roman" w:hAnsi="Times New Roman"/>
      <w:sz w:val="24"/>
    </w:rPr>
  </w:style>
  <w:style w:type="character" w:customStyle="1" w:styleId="Estilo4">
    <w:name w:val="Estilo4"/>
    <w:basedOn w:val="Fuentedeprrafopredeter"/>
    <w:uiPriority w:val="1"/>
    <w:rsid w:val="00453721"/>
    <w:rPr>
      <w:rFonts w:ascii="Times New Roman" w:hAnsi="Times New Roman"/>
      <w:sz w:val="24"/>
    </w:rPr>
  </w:style>
  <w:style w:type="character" w:customStyle="1" w:styleId="Estilo5">
    <w:name w:val="Estilo5"/>
    <w:basedOn w:val="Fuentedeprrafopredeter"/>
    <w:uiPriority w:val="1"/>
    <w:rsid w:val="00453721"/>
    <w:rPr>
      <w:rFonts w:ascii="Times New Roman" w:hAnsi="Times New Roman"/>
      <w:sz w:val="24"/>
    </w:rPr>
  </w:style>
  <w:style w:type="character" w:customStyle="1" w:styleId="Estilo6">
    <w:name w:val="Estilo6"/>
    <w:basedOn w:val="Fuentedeprrafopredeter"/>
    <w:uiPriority w:val="1"/>
    <w:rsid w:val="00573C21"/>
    <w:rPr>
      <w:rFonts w:ascii="Times New Roman" w:hAnsi="Times New Roman"/>
      <w:sz w:val="24"/>
    </w:rPr>
  </w:style>
  <w:style w:type="character" w:customStyle="1" w:styleId="Estilo7">
    <w:name w:val="Estilo7"/>
    <w:basedOn w:val="Fuentedeprrafopredeter"/>
    <w:uiPriority w:val="1"/>
    <w:rsid w:val="00573C21"/>
    <w:rPr>
      <w:rFonts w:ascii="Times New Roman" w:hAnsi="Times New Roman"/>
      <w:sz w:val="24"/>
    </w:rPr>
  </w:style>
  <w:style w:type="character" w:customStyle="1" w:styleId="Estilo9">
    <w:name w:val="Estilo9"/>
    <w:basedOn w:val="Fuentedeprrafopredeter"/>
    <w:uiPriority w:val="1"/>
    <w:rsid w:val="007676DC"/>
    <w:rPr>
      <w:rFonts w:ascii="Times New Roman" w:hAnsi="Times New Roman"/>
      <w:sz w:val="20"/>
    </w:rPr>
  </w:style>
  <w:style w:type="character" w:customStyle="1" w:styleId="Estilo8">
    <w:name w:val="Estilo8"/>
    <w:basedOn w:val="Fuentedeprrafopredeter"/>
    <w:uiPriority w:val="1"/>
    <w:rsid w:val="007676DC"/>
    <w:rPr>
      <w:rFonts w:ascii="Times New Roman" w:hAnsi="Times New Roman"/>
      <w:sz w:val="24"/>
    </w:rPr>
  </w:style>
  <w:style w:type="paragraph" w:styleId="Encabezado">
    <w:name w:val="header"/>
    <w:basedOn w:val="Normal"/>
    <w:link w:val="EncabezadoCar"/>
    <w:unhideWhenUsed/>
    <w:rsid w:val="006B13CA"/>
    <w:pPr>
      <w:tabs>
        <w:tab w:val="center" w:pos="4419"/>
        <w:tab w:val="right" w:pos="8838"/>
      </w:tabs>
      <w:spacing w:line="240" w:lineRule="auto"/>
    </w:pPr>
  </w:style>
  <w:style w:type="character" w:customStyle="1" w:styleId="EncabezadoCar">
    <w:name w:val="Encabezado Car"/>
    <w:basedOn w:val="Fuentedeprrafopredeter"/>
    <w:link w:val="Encabezado"/>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B13CA"/>
  </w:style>
  <w:style w:type="character" w:styleId="Refdecomentario">
    <w:name w:val="annotation reference"/>
    <w:basedOn w:val="Fuentedeprrafopredeter"/>
    <w:unhideWhenUsed/>
    <w:rsid w:val="006B13CA"/>
    <w:rPr>
      <w:sz w:val="16"/>
      <w:szCs w:val="16"/>
    </w:rPr>
  </w:style>
  <w:style w:type="paragraph" w:styleId="Textocomentario">
    <w:name w:val="annotation text"/>
    <w:basedOn w:val="Normal"/>
    <w:link w:val="TextocomentarioCar"/>
    <w:unhideWhenUsed/>
    <w:rsid w:val="006B13CA"/>
    <w:pPr>
      <w:spacing w:line="240" w:lineRule="auto"/>
    </w:pPr>
    <w:rPr>
      <w:sz w:val="20"/>
      <w:szCs w:val="20"/>
    </w:rPr>
  </w:style>
  <w:style w:type="character" w:customStyle="1" w:styleId="TextocomentarioCar">
    <w:name w:val="Texto comentario Car"/>
    <w:basedOn w:val="Fuentedeprrafopredeter"/>
    <w:link w:val="Textocomentario"/>
    <w:rsid w:val="006B13CA"/>
    <w:rPr>
      <w:rFonts w:ascii="Times New Roman" w:hAnsi="Times New Roman"/>
      <w:sz w:val="20"/>
      <w:szCs w:val="20"/>
    </w:rPr>
  </w:style>
  <w:style w:type="paragraph" w:styleId="Textodeglobo">
    <w:name w:val="Balloon Text"/>
    <w:basedOn w:val="Normal"/>
    <w:link w:val="TextodegloboCar"/>
    <w:unhideWhenUsed/>
    <w:rsid w:val="006B13C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6B13CA"/>
    <w:rPr>
      <w:rFonts w:ascii="Segoe UI" w:hAnsi="Segoe UI" w:cs="Segoe UI"/>
      <w:sz w:val="18"/>
      <w:szCs w:val="18"/>
    </w:rPr>
  </w:style>
  <w:style w:type="character" w:customStyle="1" w:styleId="Ttulo1Car">
    <w:name w:val="Título 1 Car"/>
    <w:aliases w:val="Nivel 1 APA Car"/>
    <w:basedOn w:val="Fuentedeprrafopredeter"/>
    <w:link w:val="Ttulo1"/>
    <w:uiPriority w:val="9"/>
    <w:rsid w:val="00553A44"/>
    <w:rPr>
      <w:rFonts w:ascii="Times New Roman" w:eastAsiaTheme="majorEastAsia" w:hAnsi="Times New Roman" w:cstheme="majorBidi"/>
      <w:b/>
      <w:sz w:val="24"/>
      <w:szCs w:val="32"/>
    </w:rPr>
  </w:style>
  <w:style w:type="character" w:customStyle="1" w:styleId="Ttulo2Car">
    <w:name w:val="Título 2 Car"/>
    <w:aliases w:val="Nivel 2 APA Car"/>
    <w:basedOn w:val="Fuentedeprrafopredeter"/>
    <w:link w:val="Ttulo2"/>
    <w:rsid w:val="000A7650"/>
    <w:rPr>
      <w:rFonts w:ascii="Times New Roman" w:eastAsiaTheme="majorEastAsia" w:hAnsi="Times New Roman" w:cstheme="majorBidi"/>
      <w:b/>
      <w:sz w:val="24"/>
      <w:szCs w:val="26"/>
    </w:rPr>
  </w:style>
  <w:style w:type="character" w:customStyle="1" w:styleId="Ttulo3Car">
    <w:name w:val="Título 3 Car"/>
    <w:aliases w:val="Nivel 3 APA Car"/>
    <w:basedOn w:val="Fuentedeprrafopredeter"/>
    <w:link w:val="Ttulo3"/>
    <w:rsid w:val="00B77F22"/>
    <w:rPr>
      <w:rFonts w:ascii="Times New Roman" w:eastAsiaTheme="majorEastAsia" w:hAnsi="Times New Roman" w:cstheme="majorBidi"/>
      <w:b/>
      <w:i/>
      <w:sz w:val="24"/>
      <w:szCs w:val="24"/>
    </w:rPr>
  </w:style>
  <w:style w:type="character" w:customStyle="1" w:styleId="Ttulo4Car">
    <w:name w:val="Título 4 Car"/>
    <w:aliases w:val="Nivel 4 APA Car"/>
    <w:basedOn w:val="Fuentedeprrafopredeter"/>
    <w:link w:val="Ttulo4"/>
    <w:rsid w:val="00B77F22"/>
    <w:rPr>
      <w:rFonts w:ascii="Times New Roman" w:eastAsiaTheme="majorEastAsia" w:hAnsi="Times New Roman" w:cstheme="majorBidi"/>
      <w:b/>
      <w:iCs/>
      <w:sz w:val="24"/>
    </w:rPr>
  </w:style>
  <w:style w:type="paragraph" w:styleId="TtuloTDC">
    <w:name w:val="TOC Heading"/>
    <w:basedOn w:val="Ttulo1"/>
    <w:next w:val="Normal"/>
    <w:uiPriority w:val="39"/>
    <w:unhideWhenUsed/>
    <w:qFormat/>
    <w:rsid w:val="00C909C4"/>
    <w:pPr>
      <w:outlineLvl w:val="9"/>
    </w:pPr>
  </w:style>
  <w:style w:type="paragraph" w:styleId="TDC1">
    <w:name w:val="toc 1"/>
    <w:basedOn w:val="Normal"/>
    <w:next w:val="Normal"/>
    <w:autoRedefine/>
    <w:uiPriority w:val="39"/>
    <w:unhideWhenUsed/>
    <w:rsid w:val="00825190"/>
    <w:pPr>
      <w:tabs>
        <w:tab w:val="right" w:leader="dot" w:pos="9394"/>
      </w:tabs>
      <w:spacing w:before="240" w:after="240" w:line="240" w:lineRule="auto"/>
      <w:jc w:val="left"/>
    </w:pPr>
  </w:style>
  <w:style w:type="paragraph" w:styleId="TDC2">
    <w:name w:val="toc 2"/>
    <w:basedOn w:val="Normal"/>
    <w:next w:val="Normal"/>
    <w:autoRedefine/>
    <w:uiPriority w:val="39"/>
    <w:unhideWhenUsed/>
    <w:rsid w:val="001A5143"/>
    <w:pPr>
      <w:spacing w:before="240" w:after="240" w:line="240" w:lineRule="auto"/>
      <w:ind w:left="238"/>
      <w:jc w:val="left"/>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1A5143"/>
    <w:pPr>
      <w:spacing w:before="240" w:after="240" w:line="240" w:lineRule="auto"/>
      <w:ind w:left="442"/>
      <w:jc w:val="left"/>
    </w:pPr>
    <w:rPr>
      <w:rFonts w:eastAsiaTheme="minorEastAsia"/>
    </w:rPr>
  </w:style>
  <w:style w:type="paragraph" w:styleId="Asuntodelcomentario">
    <w:name w:val="annotation subject"/>
    <w:basedOn w:val="Textocomentario"/>
    <w:next w:val="Textocomentario"/>
    <w:link w:val="AsuntodelcomentarioCar"/>
    <w:unhideWhenUsed/>
    <w:rsid w:val="00257918"/>
    <w:rPr>
      <w:b/>
      <w:bCs/>
    </w:rPr>
  </w:style>
  <w:style w:type="character" w:customStyle="1" w:styleId="AsuntodelcomentarioCar">
    <w:name w:val="Asunto del comentario Car"/>
    <w:basedOn w:val="TextocomentarioCar"/>
    <w:link w:val="Asuntodelcomentario"/>
    <w:rsid w:val="00257918"/>
    <w:rPr>
      <w:rFonts w:ascii="Times New Roman" w:hAnsi="Times New Roman"/>
      <w:b/>
      <w:bCs/>
      <w:sz w:val="20"/>
      <w:szCs w:val="20"/>
    </w:rPr>
  </w:style>
  <w:style w:type="table" w:styleId="Tablaconcuadrcula">
    <w:name w:val="Table Grid"/>
    <w:basedOn w:val="Tablanormal"/>
    <w:rsid w:val="004B3744"/>
    <w:pPr>
      <w:spacing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nhideWhenUsed/>
    <w:qFormat/>
    <w:rsid w:val="0060175E"/>
    <w:pPr>
      <w:spacing w:after="120" w:line="240" w:lineRule="auto"/>
      <w:jc w:val="left"/>
    </w:pPr>
    <w:rPr>
      <w:i/>
      <w:iCs/>
      <w:szCs w:val="18"/>
    </w:rPr>
  </w:style>
  <w:style w:type="character" w:customStyle="1" w:styleId="Estilo10">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rsid w:val="00317330"/>
    <w:pPr>
      <w:contextualSpacing/>
    </w:pPr>
  </w:style>
  <w:style w:type="character" w:customStyle="1" w:styleId="Ttulo5Car">
    <w:name w:val="Título 5 Car"/>
    <w:aliases w:val="Nivel 5 APA Car"/>
    <w:basedOn w:val="Fuentedeprrafopredeter"/>
    <w:link w:val="Ttulo5"/>
    <w:rsid w:val="008203A8"/>
    <w:rPr>
      <w:rFonts w:ascii="Times New Roman" w:eastAsiaTheme="majorEastAsia" w:hAnsi="Times New Roman" w:cstheme="majorBidi"/>
      <w:b/>
      <w:i/>
      <w:sz w:val="24"/>
    </w:rPr>
  </w:style>
  <w:style w:type="paragraph" w:styleId="Bibliografa">
    <w:name w:val="Bibliography"/>
    <w:basedOn w:val="Normal"/>
    <w:next w:val="Normal"/>
    <w:uiPriority w:val="37"/>
    <w:unhideWhenUsed/>
    <w:rsid w:val="00377F9C"/>
  </w:style>
  <w:style w:type="paragraph" w:styleId="Textonotapie">
    <w:name w:val="footnote text"/>
    <w:basedOn w:val="Normal"/>
    <w:link w:val="TextonotapieCar"/>
    <w:uiPriority w:val="99"/>
    <w:semiHidden/>
    <w:unhideWhenUsed/>
    <w:rsid w:val="009B35C3"/>
    <w:pPr>
      <w:spacing w:line="240" w:lineRule="auto"/>
    </w:pPr>
    <w:rPr>
      <w:sz w:val="20"/>
      <w:szCs w:val="20"/>
    </w:rPr>
  </w:style>
  <w:style w:type="character" w:customStyle="1" w:styleId="TextonotapieCar">
    <w:name w:val="Texto nota pie Car"/>
    <w:basedOn w:val="Fuentedeprrafopredeter"/>
    <w:link w:val="Textonotapie"/>
    <w:uiPriority w:val="99"/>
    <w:semiHidden/>
    <w:rsid w:val="009B35C3"/>
    <w:rPr>
      <w:rFonts w:ascii="Times New Roman" w:hAnsi="Times New Roman"/>
      <w:sz w:val="20"/>
      <w:szCs w:val="20"/>
    </w:rPr>
  </w:style>
  <w:style w:type="character" w:styleId="Refdenotaalpie">
    <w:name w:val="footnote reference"/>
    <w:basedOn w:val="Fuentedeprrafopredeter"/>
    <w:uiPriority w:val="99"/>
    <w:semiHidden/>
    <w:unhideWhenUsed/>
    <w:rsid w:val="009B35C3"/>
    <w:rPr>
      <w:vertAlign w:val="superscript"/>
    </w:rPr>
  </w:style>
  <w:style w:type="character" w:styleId="Refdenotaalfinal">
    <w:name w:val="endnote reference"/>
    <w:basedOn w:val="Fuentedeprrafopredeter"/>
    <w:uiPriority w:val="99"/>
    <w:semiHidden/>
    <w:unhideWhenUsed/>
    <w:rsid w:val="008A4B69"/>
    <w:rPr>
      <w:vertAlign w:val="superscript"/>
    </w:rPr>
  </w:style>
  <w:style w:type="paragraph" w:styleId="Lista">
    <w:name w:val="List"/>
    <w:basedOn w:val="Normal"/>
    <w:uiPriority w:val="99"/>
    <w:unhideWhenUsed/>
    <w:rsid w:val="00892860"/>
    <w:pPr>
      <w:ind w:left="283" w:hanging="283"/>
      <w:contextualSpacing/>
    </w:pPr>
  </w:style>
  <w:style w:type="paragraph" w:styleId="Lista2">
    <w:name w:val="List 2"/>
    <w:basedOn w:val="Normal"/>
    <w:uiPriority w:val="99"/>
    <w:unhideWhenUsed/>
    <w:rsid w:val="00892860"/>
    <w:pPr>
      <w:ind w:left="566" w:hanging="283"/>
      <w:contextualSpacing/>
    </w:pPr>
  </w:style>
  <w:style w:type="paragraph" w:styleId="Saludo">
    <w:name w:val="Salutation"/>
    <w:basedOn w:val="Normal"/>
    <w:next w:val="Normal"/>
    <w:link w:val="SaludoCar"/>
    <w:uiPriority w:val="99"/>
    <w:unhideWhenUsed/>
    <w:rsid w:val="00892860"/>
  </w:style>
  <w:style w:type="character" w:customStyle="1" w:styleId="SaludoCar">
    <w:name w:val="Saludo Car"/>
    <w:basedOn w:val="Fuentedeprrafopredeter"/>
    <w:link w:val="Saludo"/>
    <w:uiPriority w:val="99"/>
    <w:rsid w:val="00892860"/>
    <w:rPr>
      <w:rFonts w:ascii="Times New Roman" w:hAnsi="Times New Roman"/>
      <w:sz w:val="24"/>
    </w:rPr>
  </w:style>
  <w:style w:type="character" w:customStyle="1" w:styleId="TtuloCar">
    <w:name w:val="Título Car"/>
    <w:basedOn w:val="Fuentedeprrafopredeter"/>
    <w:link w:val="Ttulo"/>
    <w:uiPriority w:val="10"/>
    <w:rsid w:val="00892860"/>
    <w:rPr>
      <w:rFonts w:asciiTheme="majorHAnsi" w:eastAsiaTheme="majorEastAsia" w:hAnsiTheme="majorHAnsi" w:cstheme="majorBidi"/>
      <w:spacing w:val="-10"/>
      <w:kern w:val="28"/>
      <w:sz w:val="56"/>
      <w:szCs w:val="56"/>
    </w:rPr>
  </w:style>
  <w:style w:type="paragraph" w:styleId="Textoindependiente">
    <w:name w:val="Body Text"/>
    <w:basedOn w:val="Normal"/>
    <w:link w:val="TextoindependienteCar"/>
    <w:unhideWhenUsed/>
    <w:rsid w:val="00892860"/>
    <w:pPr>
      <w:spacing w:after="120"/>
    </w:pPr>
  </w:style>
  <w:style w:type="character" w:customStyle="1" w:styleId="TextoindependienteCar">
    <w:name w:val="Texto independiente Car"/>
    <w:basedOn w:val="Fuentedeprrafopredeter"/>
    <w:link w:val="Textoindependiente"/>
    <w:rsid w:val="00892860"/>
    <w:rPr>
      <w:rFonts w:ascii="Times New Roman" w:hAnsi="Times New Roman"/>
      <w:sz w:val="24"/>
    </w:rPr>
  </w:style>
  <w:style w:type="paragraph" w:styleId="Sangradetextonormal">
    <w:name w:val="Body Text Indent"/>
    <w:basedOn w:val="Normal"/>
    <w:link w:val="SangradetextonormalCar"/>
    <w:uiPriority w:val="99"/>
    <w:unhideWhenUsed/>
    <w:rsid w:val="00892860"/>
    <w:pPr>
      <w:spacing w:after="120"/>
      <w:ind w:left="283"/>
    </w:pPr>
  </w:style>
  <w:style w:type="character" w:customStyle="1" w:styleId="SangradetextonormalCar">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pPr>
      <w:spacing w:after="160"/>
    </w:pPr>
    <w:rPr>
      <w:rFonts w:ascii="Calibri" w:eastAsia="Calibri" w:hAnsi="Calibri" w:cs="Calibri"/>
      <w:color w:val="5A5A5A"/>
      <w:sz w:val="22"/>
      <w:szCs w:val="22"/>
    </w:rPr>
  </w:style>
  <w:style w:type="character" w:customStyle="1" w:styleId="SubttuloCar">
    <w:name w:val="Subtítulo Car"/>
    <w:basedOn w:val="Fuentedeprrafopredeter"/>
    <w:link w:val="Subttulo"/>
    <w:uiPriority w:val="11"/>
    <w:rsid w:val="00892860"/>
    <w:rPr>
      <w:rFonts w:eastAsiaTheme="minorEastAsia"/>
      <w:color w:val="5A5A5A" w:themeColor="text1" w:themeTint="A5"/>
      <w:spacing w:val="15"/>
    </w:rPr>
  </w:style>
  <w:style w:type="paragraph" w:customStyle="1" w:styleId="Caracteresenmarcados">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rsid w:val="00892860"/>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rsid w:val="00892860"/>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892860"/>
    <w:rPr>
      <w:rFonts w:ascii="Times New Roman" w:hAnsi="Times New Roman"/>
      <w:sz w:val="24"/>
    </w:rPr>
  </w:style>
  <w:style w:type="paragraph" w:customStyle="1" w:styleId="PrrAPA">
    <w:name w:val="Párr.APA"/>
    <w:basedOn w:val="Normal"/>
    <w:link w:val="PrrAPACar"/>
    <w:qFormat/>
    <w:rsid w:val="00F25464"/>
    <w:pPr>
      <w:ind w:firstLine="709"/>
    </w:pPr>
  </w:style>
  <w:style w:type="paragraph" w:customStyle="1" w:styleId="Cita40">
    <w:name w:val="Cita+40"/>
    <w:basedOn w:val="Textocomentario"/>
    <w:link w:val="Cita40Car"/>
    <w:qFormat/>
    <w:rsid w:val="001913F2"/>
    <w:pPr>
      <w:spacing w:line="360" w:lineRule="auto"/>
      <w:ind w:left="709"/>
    </w:pPr>
    <w:rPr>
      <w:sz w:val="24"/>
    </w:rPr>
  </w:style>
  <w:style w:type="paragraph" w:styleId="TDC4">
    <w:name w:val="toc 4"/>
    <w:basedOn w:val="Normal"/>
    <w:next w:val="Normal"/>
    <w:autoRedefine/>
    <w:uiPriority w:val="39"/>
    <w:unhideWhenUsed/>
    <w:rsid w:val="001A5143"/>
    <w:pPr>
      <w:spacing w:before="240" w:after="240" w:line="240" w:lineRule="auto"/>
      <w:ind w:left="720"/>
      <w:jc w:val="left"/>
    </w:pPr>
  </w:style>
  <w:style w:type="paragraph" w:styleId="TDC5">
    <w:name w:val="toc 5"/>
    <w:basedOn w:val="Normal"/>
    <w:next w:val="Normal"/>
    <w:autoRedefine/>
    <w:uiPriority w:val="39"/>
    <w:unhideWhenUsed/>
    <w:rsid w:val="001A5143"/>
    <w:pPr>
      <w:spacing w:before="240" w:after="240" w:line="240" w:lineRule="auto"/>
      <w:ind w:left="958"/>
      <w:jc w:val="left"/>
    </w:pPr>
  </w:style>
  <w:style w:type="paragraph" w:styleId="Tabladeilustraciones">
    <w:name w:val="table of figures"/>
    <w:basedOn w:val="Normal"/>
    <w:next w:val="Normal"/>
    <w:uiPriority w:val="99"/>
    <w:unhideWhenUsed/>
    <w:rsid w:val="008E10F2"/>
    <w:pPr>
      <w:spacing w:before="240" w:after="240" w:line="240" w:lineRule="auto"/>
      <w:jc w:val="left"/>
    </w:pPr>
  </w:style>
  <w:style w:type="paragraph" w:customStyle="1" w:styleId="PrrIEEE">
    <w:name w:val="Párr.IEEE"/>
    <w:basedOn w:val="Normal"/>
    <w:link w:val="PrrIEEECar"/>
    <w:rsid w:val="00BD79EE"/>
    <w:pPr>
      <w:ind w:firstLine="680"/>
    </w:pPr>
  </w:style>
  <w:style w:type="character" w:customStyle="1" w:styleId="PrrIEEECar">
    <w:name w:val="Párr.IEEE Car"/>
    <w:basedOn w:val="Fuentedeprrafopredeter"/>
    <w:link w:val="PrrIEEE"/>
    <w:rsid w:val="00BD79EE"/>
    <w:rPr>
      <w:rFonts w:ascii="Times New Roman" w:hAnsi="Times New Roman" w:cs="Times New Roman"/>
      <w:sz w:val="24"/>
      <w:szCs w:val="24"/>
    </w:rPr>
  </w:style>
  <w:style w:type="character" w:customStyle="1" w:styleId="PrrAPACar">
    <w:name w:val="Párr.APA Car"/>
    <w:basedOn w:val="Fuentedeprrafopredeter"/>
    <w:link w:val="PrrAPA"/>
    <w:rsid w:val="00A2232C"/>
    <w:rPr>
      <w:rFonts w:ascii="Times New Roman" w:hAnsi="Times New Roman" w:cs="Times New Roman"/>
      <w:sz w:val="24"/>
      <w:szCs w:val="24"/>
    </w:rPr>
  </w:style>
  <w:style w:type="character" w:customStyle="1" w:styleId="Cita40Car">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unhideWhenUsed/>
    <w:rsid w:val="00CE5AFD"/>
    <w:rPr>
      <w:color w:val="605E5C"/>
      <w:shd w:val="clear" w:color="auto" w:fill="E1DFDD"/>
    </w:rPr>
  </w:style>
  <w:style w:type="paragraph" w:styleId="Sinespaciado">
    <w:name w:val="No Spacing"/>
    <w:uiPriority w:val="1"/>
    <w:rsid w:val="00CE5AFD"/>
    <w:pPr>
      <w:spacing w:line="240" w:lineRule="auto"/>
    </w:pPr>
    <w:rPr>
      <w:rFonts w:ascii="Calibri" w:eastAsia="Calibri" w:hAnsi="Calibri"/>
    </w:rPr>
  </w:style>
  <w:style w:type="paragraph" w:customStyle="1" w:styleId="Normal1">
    <w:name w:val="Normal1"/>
    <w:basedOn w:val="Normal"/>
    <w:link w:val="normalCar"/>
    <w:rsid w:val="00CE5AFD"/>
    <w:pPr>
      <w:spacing w:after="160" w:line="259" w:lineRule="auto"/>
      <w:jc w:val="left"/>
    </w:pPr>
  </w:style>
  <w:style w:type="character" w:customStyle="1" w:styleId="normalCar">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rsid w:val="00910070"/>
    <w:pPr>
      <w:spacing w:before="100" w:beforeAutospacing="1" w:after="100" w:afterAutospacing="1" w:line="240" w:lineRule="auto"/>
      <w:jc w:val="left"/>
    </w:pPr>
  </w:style>
  <w:style w:type="paragraph" w:styleId="Revisin">
    <w:name w:val="Revision"/>
    <w:hidden/>
    <w:uiPriority w:val="99"/>
    <w:semiHidden/>
    <w:rsid w:val="009F47A3"/>
    <w:pPr>
      <w:spacing w:line="240" w:lineRule="auto"/>
    </w:pPr>
  </w:style>
  <w:style w:type="table" w:customStyle="1" w:styleId="a">
    <w:basedOn w:val="Tablanormal"/>
    <w:pPr>
      <w:spacing w:line="240" w:lineRule="auto"/>
    </w:pPr>
    <w:rPr>
      <w:sz w:val="20"/>
      <w:szCs w:val="20"/>
    </w:rPr>
    <w:tblPr>
      <w:tblStyleRowBandSize w:val="1"/>
      <w:tblStyleColBandSize w:val="1"/>
    </w:tblPr>
  </w:style>
  <w:style w:type="table" w:customStyle="1" w:styleId="a0">
    <w:basedOn w:val="Tablanormal"/>
    <w:pPr>
      <w:spacing w:line="240" w:lineRule="auto"/>
    </w:pPr>
    <w:rPr>
      <w:sz w:val="20"/>
      <w:szCs w:val="20"/>
    </w:rPr>
    <w:tblPr>
      <w:tblStyleRowBandSize w:val="1"/>
      <w:tblStyleColBandSize w:val="1"/>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70" w:type="dxa"/>
        <w:right w:w="70" w:type="dxa"/>
      </w:tblCellMar>
    </w:tblPr>
  </w:style>
  <w:style w:type="table" w:customStyle="1" w:styleId="a3">
    <w:basedOn w:val="Tablanormal"/>
    <w:pPr>
      <w:spacing w:line="240" w:lineRule="auto"/>
    </w:pPr>
    <w:rPr>
      <w:sz w:val="20"/>
      <w:szCs w:val="20"/>
    </w:rPr>
    <w:tblPr>
      <w:tblStyleRowBandSize w:val="1"/>
      <w:tblStyleColBandSize w:val="1"/>
    </w:tblPr>
  </w:style>
  <w:style w:type="table" w:customStyle="1" w:styleId="a4">
    <w:basedOn w:val="Tablanormal"/>
    <w:pPr>
      <w:spacing w:line="240" w:lineRule="auto"/>
    </w:pPr>
    <w:rPr>
      <w:sz w:val="20"/>
      <w:szCs w:val="20"/>
    </w:rPr>
    <w:tblPr>
      <w:tblStyleRowBandSize w:val="1"/>
      <w:tblStyleColBandSize w:val="1"/>
    </w:tblPr>
  </w:style>
  <w:style w:type="table" w:customStyle="1" w:styleId="a5">
    <w:basedOn w:val="Tablanormal"/>
    <w:pPr>
      <w:spacing w:line="240" w:lineRule="auto"/>
    </w:pPr>
    <w:rPr>
      <w:sz w:val="20"/>
      <w:szCs w:val="20"/>
    </w:rPr>
    <w:tblPr>
      <w:tblStyleRowBandSize w:val="1"/>
      <w:tblStyleColBandSize w:val="1"/>
    </w:tblPr>
  </w:style>
  <w:style w:type="table" w:customStyle="1" w:styleId="a6">
    <w:basedOn w:val="Tablanormal"/>
    <w:pPr>
      <w:spacing w:line="240" w:lineRule="auto"/>
    </w:pPr>
    <w:rPr>
      <w:sz w:val="20"/>
      <w:szCs w:val="20"/>
    </w:rPr>
    <w:tblPr>
      <w:tblStyleRowBandSize w:val="1"/>
      <w:tblStyleColBandSize w:val="1"/>
    </w:tblPr>
  </w:style>
  <w:style w:type="table" w:customStyle="1" w:styleId="a7">
    <w:basedOn w:val="Tablanormal"/>
    <w:pPr>
      <w:spacing w:line="240" w:lineRule="auto"/>
    </w:pPr>
    <w:rPr>
      <w:sz w:val="20"/>
      <w:szCs w:val="20"/>
    </w:rPr>
    <w:tblPr>
      <w:tblStyleRowBandSize w:val="1"/>
      <w:tblStyleColBandSize w:val="1"/>
    </w:tblPr>
  </w:style>
  <w:style w:type="table" w:customStyle="1" w:styleId="a8">
    <w:basedOn w:val="Tablanormal"/>
    <w:pPr>
      <w:spacing w:line="240" w:lineRule="auto"/>
    </w:pPr>
    <w:rPr>
      <w:sz w:val="20"/>
      <w:szCs w:val="20"/>
    </w:rPr>
    <w:tblPr>
      <w:tblStyleRowBandSize w:val="1"/>
      <w:tblStyleColBandSize w:val="1"/>
    </w:tblPr>
  </w:style>
  <w:style w:type="table" w:customStyle="1" w:styleId="a9">
    <w:basedOn w:val="Tablanormal"/>
    <w:pPr>
      <w:spacing w:line="240" w:lineRule="auto"/>
    </w:pPr>
    <w:rPr>
      <w:sz w:val="20"/>
      <w:szCs w:val="20"/>
    </w:rPr>
    <w:tblPr>
      <w:tblStyleRowBandSize w:val="1"/>
      <w:tblStyleColBandSize w:val="1"/>
    </w:tblPr>
  </w:style>
  <w:style w:type="table" w:customStyle="1" w:styleId="aa">
    <w:basedOn w:val="Tablanormal"/>
    <w:pPr>
      <w:spacing w:line="240" w:lineRule="auto"/>
    </w:pPr>
    <w:rPr>
      <w:sz w:val="20"/>
      <w:szCs w:val="20"/>
    </w:rPr>
    <w:tblPr>
      <w:tblStyleRowBandSize w:val="1"/>
      <w:tblStyleColBandSize w:val="1"/>
    </w:tblPr>
  </w:style>
  <w:style w:type="paragraph" w:customStyle="1" w:styleId="Normal0">
    <w:name w:val="Normal0"/>
    <w:rsid w:val="003A5053"/>
    <w:rPr>
      <w:lang w:eastAsia="ja-JP"/>
    </w:rPr>
  </w:style>
  <w:style w:type="paragraph" w:customStyle="1" w:styleId="Abstract">
    <w:name w:val="Abstract"/>
    <w:rsid w:val="0019723F"/>
    <w:pPr>
      <w:spacing w:after="200" w:line="240" w:lineRule="auto"/>
      <w:ind w:firstLine="272"/>
    </w:pPr>
    <w:rPr>
      <w:rFonts w:eastAsia="SimSun"/>
      <w:b/>
      <w:bCs/>
      <w:sz w:val="18"/>
      <w:szCs w:val="18"/>
      <w:lang w:val="en-US" w:eastAsia="en-US"/>
    </w:rPr>
  </w:style>
  <w:style w:type="paragraph" w:customStyle="1" w:styleId="Affiliation">
    <w:name w:val="Affiliation"/>
    <w:rsid w:val="0019723F"/>
    <w:pPr>
      <w:spacing w:line="240" w:lineRule="auto"/>
      <w:jc w:val="center"/>
    </w:pPr>
    <w:rPr>
      <w:rFonts w:eastAsia="SimSun"/>
      <w:sz w:val="20"/>
      <w:szCs w:val="20"/>
      <w:lang w:val="en-US" w:eastAsia="en-US"/>
    </w:rPr>
  </w:style>
  <w:style w:type="paragraph" w:customStyle="1" w:styleId="Author">
    <w:name w:val="Author"/>
    <w:rsid w:val="0019723F"/>
    <w:pPr>
      <w:spacing w:before="360" w:after="40" w:line="240" w:lineRule="auto"/>
      <w:jc w:val="center"/>
    </w:pPr>
    <w:rPr>
      <w:rFonts w:eastAsia="SimSun"/>
      <w:noProof/>
      <w:sz w:val="22"/>
      <w:szCs w:val="22"/>
      <w:lang w:val="en-US" w:eastAsia="en-US"/>
    </w:rPr>
  </w:style>
  <w:style w:type="paragraph" w:customStyle="1" w:styleId="bulletlist">
    <w:name w:val="bullet list"/>
    <w:basedOn w:val="Textoindependiente"/>
    <w:rsid w:val="0019723F"/>
    <w:pPr>
      <w:numPr>
        <w:numId w:val="4"/>
      </w:numPr>
      <w:tabs>
        <w:tab w:val="clear" w:pos="648"/>
        <w:tab w:val="left" w:pos="288"/>
      </w:tabs>
      <w:spacing w:line="228" w:lineRule="auto"/>
      <w:ind w:left="576" w:hanging="288"/>
    </w:pPr>
    <w:rPr>
      <w:rFonts w:eastAsia="SimSun"/>
      <w:spacing w:val="-1"/>
      <w:sz w:val="20"/>
      <w:szCs w:val="20"/>
      <w:lang w:val="x-none" w:eastAsia="x-none"/>
    </w:rPr>
  </w:style>
  <w:style w:type="paragraph" w:customStyle="1" w:styleId="equation">
    <w:name w:val="equation"/>
    <w:basedOn w:val="Normal"/>
    <w:rsid w:val="0019723F"/>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figurecaption">
    <w:name w:val="figure caption"/>
    <w:rsid w:val="0019723F"/>
    <w:pPr>
      <w:numPr>
        <w:numId w:val="5"/>
      </w:numPr>
      <w:tabs>
        <w:tab w:val="left" w:pos="533"/>
      </w:tabs>
      <w:spacing w:before="80" w:after="200" w:line="240" w:lineRule="auto"/>
      <w:ind w:left="0" w:firstLine="0"/>
    </w:pPr>
    <w:rPr>
      <w:rFonts w:eastAsia="SimSun"/>
      <w:noProof/>
      <w:sz w:val="16"/>
      <w:szCs w:val="16"/>
      <w:lang w:val="en-US" w:eastAsia="en-US"/>
    </w:rPr>
  </w:style>
  <w:style w:type="paragraph" w:customStyle="1" w:styleId="footnote">
    <w:name w:val="footnote"/>
    <w:rsid w:val="0019723F"/>
    <w:pPr>
      <w:framePr w:hSpace="187" w:vSpace="187" w:wrap="notBeside" w:vAnchor="text" w:hAnchor="page" w:x="6121" w:y="577"/>
      <w:numPr>
        <w:numId w:val="6"/>
      </w:numPr>
      <w:spacing w:after="40" w:line="240" w:lineRule="auto"/>
      <w:jc w:val="left"/>
    </w:pPr>
    <w:rPr>
      <w:rFonts w:eastAsia="SimSun"/>
      <w:sz w:val="16"/>
      <w:szCs w:val="16"/>
      <w:lang w:val="en-US" w:eastAsia="en-US"/>
    </w:rPr>
  </w:style>
  <w:style w:type="paragraph" w:customStyle="1" w:styleId="papersubtitle">
    <w:name w:val="paper subtitle"/>
    <w:rsid w:val="0019723F"/>
    <w:pPr>
      <w:spacing w:after="120" w:line="240" w:lineRule="auto"/>
      <w:jc w:val="center"/>
    </w:pPr>
    <w:rPr>
      <w:rFonts w:eastAsia="MS Mincho"/>
      <w:noProof/>
      <w:sz w:val="28"/>
      <w:szCs w:val="28"/>
      <w:lang w:val="en-US" w:eastAsia="en-US"/>
    </w:rPr>
  </w:style>
  <w:style w:type="paragraph" w:customStyle="1" w:styleId="papertitle">
    <w:name w:val="paper title"/>
    <w:rsid w:val="0019723F"/>
    <w:pPr>
      <w:spacing w:after="120" w:line="240" w:lineRule="auto"/>
      <w:jc w:val="center"/>
    </w:pPr>
    <w:rPr>
      <w:rFonts w:eastAsia="MS Mincho"/>
      <w:noProof/>
      <w:sz w:val="48"/>
      <w:szCs w:val="48"/>
      <w:lang w:val="en-US" w:eastAsia="en-US"/>
    </w:rPr>
  </w:style>
  <w:style w:type="paragraph" w:customStyle="1" w:styleId="references">
    <w:name w:val="references"/>
    <w:rsid w:val="0019723F"/>
    <w:pPr>
      <w:numPr>
        <w:numId w:val="7"/>
      </w:numPr>
      <w:spacing w:after="50" w:line="180" w:lineRule="exact"/>
    </w:pPr>
    <w:rPr>
      <w:rFonts w:eastAsia="MS Mincho"/>
      <w:noProof/>
      <w:sz w:val="16"/>
      <w:szCs w:val="16"/>
      <w:lang w:val="en-US" w:eastAsia="en-US"/>
    </w:rPr>
  </w:style>
  <w:style w:type="paragraph" w:customStyle="1" w:styleId="sponsors">
    <w:name w:val="sponsors"/>
    <w:rsid w:val="0019723F"/>
    <w:pPr>
      <w:framePr w:wrap="auto" w:hAnchor="text" w:x="615" w:y="2239"/>
      <w:pBdr>
        <w:top w:val="single" w:sz="4" w:space="2" w:color="auto"/>
      </w:pBdr>
      <w:spacing w:line="240" w:lineRule="auto"/>
      <w:ind w:firstLine="288"/>
      <w:jc w:val="left"/>
    </w:pPr>
    <w:rPr>
      <w:rFonts w:eastAsia="SimSun"/>
      <w:sz w:val="16"/>
      <w:szCs w:val="16"/>
      <w:lang w:val="en-US" w:eastAsia="en-US"/>
    </w:rPr>
  </w:style>
  <w:style w:type="paragraph" w:customStyle="1" w:styleId="tablecolhead">
    <w:name w:val="table col head"/>
    <w:basedOn w:val="Normal"/>
    <w:rsid w:val="0019723F"/>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19723F"/>
    <w:rPr>
      <w:i/>
      <w:iCs/>
      <w:sz w:val="15"/>
      <w:szCs w:val="15"/>
    </w:rPr>
  </w:style>
  <w:style w:type="paragraph" w:customStyle="1" w:styleId="tablecopy">
    <w:name w:val="table copy"/>
    <w:rsid w:val="0019723F"/>
    <w:pPr>
      <w:spacing w:line="240" w:lineRule="auto"/>
    </w:pPr>
    <w:rPr>
      <w:rFonts w:eastAsia="SimSun"/>
      <w:noProof/>
      <w:sz w:val="16"/>
      <w:szCs w:val="16"/>
      <w:lang w:val="en-US" w:eastAsia="en-US"/>
    </w:rPr>
  </w:style>
  <w:style w:type="paragraph" w:customStyle="1" w:styleId="tablefootnote">
    <w:name w:val="table footnote"/>
    <w:rsid w:val="0019723F"/>
    <w:pPr>
      <w:numPr>
        <w:numId w:val="9"/>
      </w:numPr>
      <w:spacing w:before="60" w:after="30" w:line="240" w:lineRule="auto"/>
      <w:ind w:left="58" w:hanging="29"/>
      <w:jc w:val="right"/>
    </w:pPr>
    <w:rPr>
      <w:rFonts w:eastAsia="SimSun"/>
      <w:sz w:val="12"/>
      <w:szCs w:val="12"/>
      <w:lang w:val="en-US" w:eastAsia="en-US"/>
    </w:rPr>
  </w:style>
  <w:style w:type="paragraph" w:customStyle="1" w:styleId="tablehead">
    <w:name w:val="table head"/>
    <w:rsid w:val="0019723F"/>
    <w:pPr>
      <w:numPr>
        <w:numId w:val="8"/>
      </w:numPr>
      <w:spacing w:before="240" w:after="120" w:line="216" w:lineRule="auto"/>
      <w:jc w:val="center"/>
    </w:pPr>
    <w:rPr>
      <w:rFonts w:eastAsia="SimSun"/>
      <w:smallCaps/>
      <w:noProof/>
      <w:sz w:val="16"/>
      <w:szCs w:val="16"/>
      <w:lang w:val="en-US" w:eastAsia="en-US"/>
    </w:rPr>
  </w:style>
  <w:style w:type="paragraph" w:customStyle="1" w:styleId="Keywords">
    <w:name w:val="Keywords"/>
    <w:basedOn w:val="Abstract"/>
    <w:qFormat/>
    <w:rsid w:val="0019723F"/>
    <w:pPr>
      <w:spacing w:after="120"/>
      <w:ind w:firstLine="274"/>
    </w:pPr>
    <w:rPr>
      <w:i/>
    </w:rPr>
  </w:style>
  <w:style w:type="character" w:customStyle="1" w:styleId="normaltextrun">
    <w:name w:val="normaltextrun"/>
    <w:basedOn w:val="Fuentedeprrafopredeter"/>
    <w:rsid w:val="0019723F"/>
  </w:style>
  <w:style w:type="character" w:customStyle="1" w:styleId="contentcontrolboundarysink">
    <w:name w:val="contentcontrolboundarysink"/>
    <w:basedOn w:val="Fuentedeprrafopredeter"/>
    <w:rsid w:val="0019723F"/>
  </w:style>
  <w:style w:type="character" w:customStyle="1" w:styleId="eop">
    <w:name w:val="eop"/>
    <w:basedOn w:val="Fuentedeprrafopredeter"/>
    <w:rsid w:val="0019723F"/>
  </w:style>
  <w:style w:type="character" w:styleId="CdigoHTML">
    <w:name w:val="HTML Code"/>
    <w:basedOn w:val="Fuentedeprrafopredeter"/>
    <w:uiPriority w:val="99"/>
    <w:unhideWhenUsed/>
    <w:rsid w:val="0019723F"/>
    <w:rPr>
      <w:rFonts w:ascii="Courier New" w:eastAsia="Times New Roman" w:hAnsi="Courier New" w:cs="Courier New"/>
      <w:sz w:val="20"/>
      <w:szCs w:val="20"/>
    </w:rPr>
  </w:style>
  <w:style w:type="character" w:styleId="Hipervnculovisitado">
    <w:name w:val="FollowedHyperlink"/>
    <w:basedOn w:val="Fuentedeprrafopredeter"/>
    <w:rsid w:val="0019723F"/>
    <w:rPr>
      <w:color w:val="954F72" w:themeColor="followedHyperlink"/>
      <w:u w:val="single"/>
    </w:rPr>
  </w:style>
  <w:style w:type="character" w:styleId="Textoennegrita">
    <w:name w:val="Strong"/>
    <w:basedOn w:val="Fuentedeprrafopredeter"/>
    <w:uiPriority w:val="22"/>
    <w:qFormat/>
    <w:rsid w:val="001F33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89014">
      <w:bodyDiv w:val="1"/>
      <w:marLeft w:val="0"/>
      <w:marRight w:val="0"/>
      <w:marTop w:val="0"/>
      <w:marBottom w:val="0"/>
      <w:divBdr>
        <w:top w:val="none" w:sz="0" w:space="0" w:color="auto"/>
        <w:left w:val="none" w:sz="0" w:space="0" w:color="auto"/>
        <w:bottom w:val="none" w:sz="0" w:space="0" w:color="auto"/>
        <w:right w:val="none" w:sz="0" w:space="0" w:color="auto"/>
      </w:divBdr>
    </w:div>
    <w:div w:id="798376938">
      <w:bodyDiv w:val="1"/>
      <w:marLeft w:val="0"/>
      <w:marRight w:val="0"/>
      <w:marTop w:val="0"/>
      <w:marBottom w:val="0"/>
      <w:divBdr>
        <w:top w:val="none" w:sz="0" w:space="0" w:color="auto"/>
        <w:left w:val="none" w:sz="0" w:space="0" w:color="auto"/>
        <w:bottom w:val="none" w:sz="0" w:space="0" w:color="auto"/>
        <w:right w:val="none" w:sz="0" w:space="0" w:color="auto"/>
      </w:divBdr>
      <w:divsChild>
        <w:div w:id="2021157211">
          <w:marLeft w:val="-4500"/>
          <w:marRight w:val="0"/>
          <w:marTop w:val="0"/>
          <w:marBottom w:val="0"/>
          <w:divBdr>
            <w:top w:val="none" w:sz="0" w:space="0" w:color="auto"/>
            <w:left w:val="none" w:sz="0" w:space="0" w:color="auto"/>
            <w:bottom w:val="none" w:sz="0" w:space="0" w:color="auto"/>
            <w:right w:val="none" w:sz="0" w:space="0" w:color="auto"/>
          </w:divBdr>
        </w:div>
        <w:div w:id="1959070701">
          <w:marLeft w:val="0"/>
          <w:marRight w:val="-4500"/>
          <w:marTop w:val="0"/>
          <w:marBottom w:val="0"/>
          <w:divBdr>
            <w:top w:val="none" w:sz="0" w:space="0" w:color="auto"/>
            <w:left w:val="none" w:sz="0" w:space="0" w:color="auto"/>
            <w:bottom w:val="none" w:sz="0" w:space="0" w:color="auto"/>
            <w:right w:val="none" w:sz="0" w:space="0" w:color="auto"/>
          </w:divBdr>
        </w:div>
        <w:div w:id="138884925">
          <w:marLeft w:val="432"/>
          <w:marRight w:val="432"/>
          <w:marTop w:val="150"/>
          <w:marBottom w:val="150"/>
          <w:divBdr>
            <w:top w:val="none" w:sz="0" w:space="0" w:color="auto"/>
            <w:left w:val="none" w:sz="0" w:space="0" w:color="auto"/>
            <w:bottom w:val="none" w:sz="0" w:space="0" w:color="auto"/>
            <w:right w:val="none" w:sz="0" w:space="0" w:color="auto"/>
          </w:divBdr>
        </w:div>
      </w:divsChild>
    </w:div>
    <w:div w:id="1199128250">
      <w:bodyDiv w:val="1"/>
      <w:marLeft w:val="0"/>
      <w:marRight w:val="0"/>
      <w:marTop w:val="0"/>
      <w:marBottom w:val="0"/>
      <w:divBdr>
        <w:top w:val="none" w:sz="0" w:space="0" w:color="auto"/>
        <w:left w:val="none" w:sz="0" w:space="0" w:color="auto"/>
        <w:bottom w:val="none" w:sz="0" w:space="0" w:color="auto"/>
        <w:right w:val="none" w:sz="0" w:space="0" w:color="auto"/>
      </w:divBdr>
    </w:div>
    <w:div w:id="1233468540">
      <w:bodyDiv w:val="1"/>
      <w:marLeft w:val="0"/>
      <w:marRight w:val="0"/>
      <w:marTop w:val="0"/>
      <w:marBottom w:val="0"/>
      <w:divBdr>
        <w:top w:val="none" w:sz="0" w:space="0" w:color="auto"/>
        <w:left w:val="none" w:sz="0" w:space="0" w:color="auto"/>
        <w:bottom w:val="none" w:sz="0" w:space="0" w:color="auto"/>
        <w:right w:val="none" w:sz="0" w:space="0" w:color="auto"/>
      </w:divBdr>
    </w:div>
    <w:div w:id="1505705986">
      <w:bodyDiv w:val="1"/>
      <w:marLeft w:val="0"/>
      <w:marRight w:val="0"/>
      <w:marTop w:val="0"/>
      <w:marBottom w:val="0"/>
      <w:divBdr>
        <w:top w:val="none" w:sz="0" w:space="0" w:color="auto"/>
        <w:left w:val="none" w:sz="0" w:space="0" w:color="auto"/>
        <w:bottom w:val="none" w:sz="0" w:space="0" w:color="auto"/>
        <w:right w:val="none" w:sz="0" w:space="0" w:color="auto"/>
      </w:divBdr>
    </w:div>
    <w:div w:id="1684236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comments" Target="comments.xml"/><Relationship Id="rId26" Type="http://schemas.openxmlformats.org/officeDocument/2006/relationships/hyperlink" Target="https://creativecommons.org/licenses/by/3.0/" TargetMode="Externa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hyperlink" Target="https://www.flickr.com/photos/mikemacmarketing/30212411048/"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6/09/relationships/commentsIds" Target="commentsIds.xml"/><Relationship Id="rId29" Type="http://schemas.openxmlformats.org/officeDocument/2006/relationships/hyperlink" Target="https://creativecommons.org/licenses/by/3.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flickr.com/photos/mikemacmarketing/30212411048/"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7.jpeg"/><Relationship Id="rId28" Type="http://schemas.openxmlformats.org/officeDocument/2006/relationships/hyperlink" Target="https://www.flickr.com/photos/mikemacmarketing/30212411048/" TargetMode="Externa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8.jpeg"/><Relationship Id="rId30" Type="http://schemas.openxmlformats.org/officeDocument/2006/relationships/hyperlink" Target="https://enablingthefuture.org/" TargetMode="External"/><Relationship Id="rId8"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KT4XpZWy+qMi72YunpOIoXIG9A==">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</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ECB0EE6A8612A94F8070F3D00CFF4355" ma:contentTypeVersion="4" ma:contentTypeDescription="Crear nuevo documento." ma:contentTypeScope="" ma:versionID="2af0f74c4c3966621a9365c3042e5b0c">
  <xsd:schema xmlns:xsd="http://www.w3.org/2001/XMLSchema" xmlns:xs="http://www.w3.org/2001/XMLSchema" xmlns:p="http://schemas.microsoft.com/office/2006/metadata/properties" xmlns:ns2="1bdd468c-fee3-4d6c-946c-900895b076d4" targetNamespace="http://schemas.microsoft.com/office/2006/metadata/properties" ma:root="true" ma:fieldsID="0c11218d2a088e0a1ea7e30a5c0f91c9" ns2:_="">
    <xsd:import namespace="1bdd468c-fee3-4d6c-946c-900895b076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dd468c-fee3-4d6c-946c-900895b076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Ame23</b:Tag>
    <b:SourceType>InternetSite</b:SourceType>
    <b:Guid>{E60F33EC-0482-4188-86A1-4AE5D1770DD5}</b:Guid>
    <b:Title>Colonoscopy</b:Title>
    <b:Year>2023</b:Year>
    <b:Month>10</b:Month>
    <b:Day>3</b:Day>
    <b:InternetSiteTitle>Cancer.org</b:InternetSiteTitle>
    <b:URL>https://www.cancer.org/cancer/diagnosis-staging/tests/endoscopy/colonoscopy.html</b:URL>
    <b:Author>
      <b:Author>
        <b:Corporate>American Cancer Society</b:Corporate>
      </b:Author>
    </b:Author>
    <b:RefOrder>1</b:RefOrder>
  </b:Source>
  <b:Source>
    <b:SourceType>Journal Article</b:SourceType>
    <b:Title>Colorectal cancer statistics, 2023</b:Title>
    <b:Year>2023</b:Year>
    <b:Author>
      <b:Author>
        <b:NameList>
          <b:Person>
            <b:First>Rebecca L</b:First>
            <b:Last>Siegel Mph</b:Last>
          </b:Person>
          <b:Person>
            <b:First>Nikita</b:First>
            <b:Last>Sandeep</b:Last>
          </b:Person>
          <b:Person>
            <b:First>Wagle</b:First>
            <b:Last>Mbbs</b:Last>
          </b:Person>
          <b:Person>
            <b:First>Andrea</b:First>
            <b:Last>Cercek</b:Last>
          </b:Person>
          <b:Person>
            <b:First>Robert A</b:First>
            <b:Last>Smith Phd</b:Last>
          </b:Person>
          <b:Person>
            <b:First>|</b:First>
            <b:Last>Ahmedin</b:Last>
          </b:Person>
          <b:Person>
            <b:First>Jemal</b:First>
            <b:Last>Dvm</b:Last>
          </b:Person>
          <b:Person>
            <b:First>Rebecca L</b:First>
            <b:Last>Siegel</b:Last>
          </b:Person>
        </b:NameList>
      </b:Author>
      <b:Editor>
        <b:NameList>
				</b:NameList>
      </b:Editor>
    </b:Author>
    <b:URL>https://acsjournals.onlinelibrary.wiley.com/doi/10.3322/caac.21772</b:URL>
    <b:Tag>colorectal-cancer-statistics,-2023</b:Tag>
    <b:RefOrder>2</b:RefOrder>
  </b:Source>
  <b:Source>
    <b:Tag>Wor23</b:Tag>
    <b:SourceType>InternetSite</b:SourceType>
    <b:Guid>{E05B9CB5-1F3B-4092-B774-8D71D5C0C6CF}</b:Guid>
    <b:Title>Colorectal cancer</b:Title>
    <b:Year>2023</b:Year>
    <b:Author>
      <b:Author>
        <b:Corporate>World Health Organization</b:Corporate>
      </b:Author>
    </b:Author>
    <b:InternetSiteTitle>Who.int</b:InternetSiteTitle>
    <b:Month>07</b:Month>
    <b:Day>11</b:Day>
    <b:URL>https://www.who.int/news-room/fact-sheets/detail/colorectal-cancer</b:URL>
    <b:RefOrder>3</b:RefOrder>
  </b:Source>
  <b:Source>
    <b:Tag>Nis13</b:Tag>
    <b:SourceType>JournalArticle</b:SourceType>
    <b:Guid>{AA74110A-B460-47BE-9DB8-E82527862535}</b:Guid>
    <b:Title>Long-term colorectal-cancer incidence and mortality after lower endoscopy</b:Title>
    <b:Year>2013</b:Year>
    <b:Author>
      <b:Author>
        <b:NameList>
          <b:Person>
            <b:Last>Nishihara</b:Last>
            <b:First>Reiko</b:First>
          </b:Person>
          <b:Person>
            <b:Last>Wu</b:Last>
            <b:First>Kana</b:First>
          </b:Person>
          <b:Person>
            <b:Last>Lochhead</b:Last>
            <b:First>Paul</b:First>
          </b:Person>
          <b:Person>
            <b:Last>Morikawa</b:Last>
            <b:First>Teppei</b:First>
          </b:Person>
          <b:Person>
            <b:Last>Liao</b:Last>
            <b:First>Xiaoyun</b:First>
          </b:Person>
          <b:Person>
            <b:Last>Qian</b:Last>
            <b:First>Zhi</b:First>
            <b:Middle>Rong</b:Middle>
          </b:Person>
          <b:Person>
            <b:Last>Inamura</b:Last>
            <b:First>Kentaro</b:First>
          </b:Person>
          <b:Person>
            <b:Last>Kim</b:Last>
            <b:First>Sun</b:First>
            <b:Middle>A</b:Middle>
          </b:Person>
          <b:Person>
            <b:Last>Kuchiba</b:Last>
            <b:First>Aya</b:First>
          </b:Person>
          <b:Person>
            <b:Last>Yamauchi</b:Last>
            <b:First>Mai</b:First>
          </b:Person>
          <b:Person>
            <b:Last>Imamura</b:Last>
            <b:First>Yu</b:First>
          </b:Person>
          <b:Person>
            <b:Last>Willett</b:Last>
            <b:First>Walter</b:First>
            <b:Middle>C</b:Middle>
          </b:Person>
          <b:Person>
            <b:Last>Rosner</b:Last>
            <b:First>Bernard</b:First>
            <b:Middle>A</b:Middle>
          </b:Person>
          <b:Person>
            <b:Last>Fuchs</b:Last>
            <b:First>Charles</b:First>
            <b:Middle>S</b:Middle>
          </b:Person>
          <b:Person>
            <b:Last>Giovannucci</b:Last>
            <b:First>Edward</b:First>
          </b:Person>
          <b:Person>
            <b:Last>Ogino</b:Last>
            <b:First>Shuji</b:First>
          </b:Person>
        </b:NameList>
      </b:Author>
    </b:Author>
    <b:JournalName>The New England journal of medicine</b:JournalName>
    <b:Pages>1095-1105</b:Pages>
    <b:Volume>369</b:Volume>
    <b:Issue>12</b:Issue>
    <b:DOI>10.1056/nejmoa1301969</b:DOI>
    <b:RefOrder>4</b:RefOrder>
  </b:Source>
  <b:Source>
    <b:Tag>Dou18</b:Tag>
    <b:SourceType>JournalArticle</b:SourceType>
    <b:Guid>{9ECA645F-E054-4465-871F-E57625A04FAD}</b:Guid>
    <b:Author>
      <b:Author>
        <b:NameList>
          <b:Person>
            <b:Last>Doubeni</b:Last>
            <b:First>Chyke</b:First>
            <b:Middle>A</b:Middle>
          </b:Person>
          <b:Person>
            <b:Last>Corley</b:Last>
            <b:First>Douglas</b:First>
            <b:Middle>A</b:Middle>
          </b:Person>
          <b:Person>
            <b:Last>Quinn</b:Last>
            <b:First>Virginia</b:First>
            <b:Middle>P</b:Middle>
          </b:Person>
          <b:Person>
            <b:Last>Jensen</b:Last>
            <b:First>Christopher</b:First>
            <b:Middle>D</b:Middle>
          </b:Person>
          <b:Person>
            <b:Last>Zauber</b:Last>
            <b:First>Ann</b:First>
            <b:Middle>G</b:Middle>
          </b:Person>
          <b:Person>
            <b:Last>Goodman</b:Last>
            <b:First>Michael</b:First>
          </b:Person>
          <b:Person>
            <b:Last>Johnson</b:Last>
            <b:First>Jill</b:First>
            <b:Middle>R</b:Middle>
          </b:Person>
          <b:Person>
            <b:Last>Mehta</b:Last>
            <b:First>Shivan</b:First>
            <b:Middle>J</b:Middle>
          </b:Person>
          <b:Person>
            <b:Last>Becerra</b:Last>
            <b:First>Tracy</b:First>
            <b:Middle>A</b:Middle>
          </b:Person>
          <b:Person>
            <b:Last>Zhao</b:Last>
            <b:First>Wei</b:First>
            <b:Middle>K</b:Middle>
          </b:Person>
          <b:Person>
            <b:Last>Schottinger</b:Last>
            <b:First>Joanne</b:First>
          </b:Person>
          <b:Person>
            <b:Last>Doria-Rose</b:Last>
            <b:First>V</b:First>
            <b:Middle>Paul</b:Middle>
          </b:Person>
          <b:Person>
            <b:Last>Levin</b:Last>
            <b:First>Theodore</b:First>
            <b:Middle>R</b:Middle>
          </b:Person>
          <b:Person>
            <b:Last>Weiss</b:Last>
            <b:First>Noel</b:First>
            <b:Middle>S</b:Middle>
          </b:Person>
          <b:Person>
            <b:Last>Fle</b:Last>
          </b:Person>
        </b:NameList>
      </b:Author>
    </b:Author>
    <b:Title>Effectiveness of screening colonoscopy in reducing the risk of death from right and left colon cancer: a large community-based study</b:Title>
    <b:JournalName>Gut</b:JournalName>
    <b:Year>2018</b:Year>
    <b:Pages>291-298</b:Pages>
    <b:Volume>67</b:Volume>
    <b:Issue>2</b:Issue>
    <b:DOI>10.1136/gutjnl-2016-312712</b:DOI>
    <b:RefOrder>5</b:RefOrder>
  </b:Source>
  <b:Source>
    <b:Tag>Con13</b:Tag>
    <b:SourceType>JournalArticle</b:SourceType>
    <b:Guid>{17A894F6-B344-4085-AC6B-B96E4AECF8E9}</b:Guid>
    <b:Author>
      <b:Author>
        <b:NameList>
          <b:Person>
            <b:Last>Conteduca</b:Last>
            <b:First>Vincenza</b:First>
          </b:Person>
          <b:Person>
            <b:Last>Sansonno</b:Last>
            <b:First>Domenico</b:First>
          </b:Person>
          <b:Person>
            <b:Last>Russi</b:Last>
            <b:First>Sabino</b:First>
          </b:Person>
          <b:Person>
            <b:Last>Dammacco</b:Last>
            <b:First>Franco</b:First>
          </b:Person>
        </b:NameList>
      </b:Author>
    </b:Author>
    <b:Title>Precancerous colorectal lesions</b:Title>
    <b:JournalName>International journal of oncology</b:JournalName>
    <b:Year>2013</b:Year>
    <b:Pages>973-984</b:Pages>
    <b:Volume>43</b:Volume>
    <b:Issue>4</b:Issue>
    <b:DOI>10.3892/ijo.2013.2041</b:DOI>
    <b:RefOrder>6</b:RefOrder>
  </b:Source>
  <b:Source>
    <b:Tag>Wil13</b:Tag>
    <b:SourceType>JournalArticle</b:SourceType>
    <b:Guid>{9F6F07F9-8ADC-435F-AF34-1350A20925F5}</b:Guid>
    <b:Author>
      <b:Author>
        <b:NameList>
          <b:Person>
            <b:Last>Williams</b:Last>
            <b:First>J</b:First>
            <b:Middle>G</b:Middle>
          </b:Person>
          <b:Person>
            <b:Last>Pullan</b:Last>
            <b:First>R</b:First>
            <b:Middle>D</b:Middle>
          </b:Person>
          <b:Person>
            <b:Last>Hill</b:Last>
            <b:First>J</b:First>
          </b:Person>
          <b:Person>
            <b:Last>Horgan</b:Last>
            <b:First>P</b:First>
            <b:Middle>G</b:Middle>
          </b:Person>
          <b:Person>
            <b:Last>Salmo</b:Last>
            <b:First>E</b:First>
          </b:Person>
          <b:Person>
            <b:Last>Buchanan</b:Last>
            <b:First>G</b:First>
            <b:Middle>N</b:Middle>
          </b:Person>
          <b:Person>
            <b:Last>Rasheed</b:Last>
            <b:First>S</b:First>
          </b:Person>
          <b:Person>
            <b:Last>McGee</b:Last>
            <b:First>S</b:First>
            <b:Middle>G</b:Middle>
          </b:Person>
          <b:Person>
            <b:Last>Haboubi</b:Last>
            <b:First>N</b:First>
          </b:Person>
        </b:NameList>
      </b:Author>
    </b:Author>
    <b:Title>Management of the malignant colorectal polyp: ACPGBI position statement</b:Title>
    <b:JournalName>Colorectal disease: the official journal of the Association of Coloproctology of Great Britain and Ireland</b:JournalName>
    <b:Year>2013</b:Year>
    <b:Pages>1-38</b:Pages>
    <b:Volume>15</b:Volume>
    <b:Issue>s2</b:Issue>
    <b:DOI>10.1111/codi.12262</b:DOI>
    <b:RefOrder>7</b:RefOrder>
  </b:Source>
  <b:Source>
    <b:Tag>Par22</b:Tag>
    <b:SourceType>JournalArticle</b:SourceType>
    <b:Guid>{BDC67B15-A351-452B-8320-4C4A898543D0}</b:Guid>
    <b:Author>
      <b:Author>
        <b:NameList>
          <b:Person>
            <b:Last>Park</b:Last>
            <b:First>Su</b:First>
            <b:Middle>Bee</b:Middle>
          </b:Person>
          <b:Person>
            <b:Last>Cha</b:Last>
            <b:First>Jae</b:First>
            <b:Middle>Myung</b:Middle>
          </b:Person>
        </b:NameList>
      </b:Author>
    </b:Author>
    <b:Title>Quality indicators in colonoscopy: the chasm between ideal and reality</b:Title>
    <b:JournalName>Clinical endoscopy</b:JournalName>
    <b:Year>2022</b:Year>
    <b:Pages>332-338</b:Pages>
    <b:Volume>55</b:Volume>
    <b:Issue>3</b:Issue>
    <b:DOI>10.5946/ce.2022.037</b:DOI>
    <b:RefOrder>8</b:RefOrder>
  </b:Source>
  <b:Source>
    <b:Tag>Ahm19</b:Tag>
    <b:SourceType>JournalArticle</b:SourceType>
    <b:Guid>{F6232289-34A6-46EB-8400-0B6240A2E2B5}</b:Guid>
    <b:Title>Artificial intelligence and computer-aided diagnosis in colonoscopy: current evidence and future directions</b:Title>
    <b:Year>2019</b:Year>
    <b:Author>
      <b:Author>
        <b:NameList>
          <b:Person>
            <b:Last>Ahmad</b:Last>
            <b:First>Omer</b:First>
            <b:Middle>F</b:Middle>
          </b:Person>
          <b:Person>
            <b:Last>Soares</b:Last>
            <b:First>Antonio</b:First>
            <b:Middle>S</b:Middle>
          </b:Person>
          <b:Person>
            <b:Last>Mazomenos</b:Last>
            <b:First>Evangelos</b:First>
          </b:Person>
          <b:Person>
            <b:Last>Brandao</b:Last>
            <b:First>Patrick</b:First>
          </b:Person>
          <b:Person>
            <b:Last>Vega</b:Last>
            <b:First>Roser</b:First>
          </b:Person>
          <b:Person>
            <b:Last>Seward</b:Last>
            <b:First>Edward</b:First>
          </b:Person>
          <b:Person>
            <b:Last>Stoyanov</b:Last>
            <b:First>Danail</b:First>
          </b:Person>
          <b:Person>
            <b:Last>Chand</b:Last>
            <b:First>Manish</b:First>
          </b:Person>
          <b:Person>
            <b:Last>Lovat</b:Last>
            <b:First>Laurence</b:First>
            <b:Middle>B</b:Middle>
          </b:Person>
        </b:NameList>
      </b:Author>
    </b:Author>
    <b:JournalName>The lancet. Gastroenterology &amp; hepatology</b:JournalName>
    <b:Pages>71-80</b:Pages>
    <b:Volume>4</b:Volume>
    <b:Issue>1</b:Issue>
    <b:DOI>10.1016/s2468-1253(18)30282-6</b:DOI>
    <b:RefOrder>9</b:RefOrder>
  </b:Source>
  <b:Source>
    <b:Tag>Shi20</b:Tag>
    <b:SourceType>JournalArticle</b:SourceType>
    <b:Guid>{052CB910-CD5A-4FF2-89D7-6362B307EE19}</b:Guid>
    <b:Author>
      <b:Author>
        <b:NameList>
          <b:Person>
            <b:Last>Shine</b:Last>
            <b:First>Rebecca</b:First>
          </b:Person>
          <b:Person>
            <b:Last>Bui</b:Last>
            <b:First>Andrew</b:First>
          </b:Person>
          <b:Person>
            <b:Last>Burgess</b:Last>
            <b:First>Adele</b:First>
          </b:Person>
        </b:NameList>
      </b:Author>
    </b:Author>
    <b:Title>Quality indicators in colonoscopy: an evolving paradigm: Quality indicators in colonoscopy</b:Title>
    <b:JournalName>ANZ journal of surgery</b:JournalName>
    <b:Year>2020</b:Year>
    <b:Pages>215-221</b:Pages>
    <b:Volume>90</b:Volume>
    <b:Issue>3</b:Issue>
    <b:DOI>10.1111/ans.15775</b:DOI>
    <b:RefOrder>10</b:RefOrder>
  </b:Source>
  <b:Source>
    <b:Tag>Tom21</b:Tag>
    <b:SourceType>DocumentFromInternetSite</b:SourceType>
    <b:Guid>{C78908A3-F70B-4E32-9227-5320B7085935}</b:Guid>
    <b:Author>
      <b:Author>
        <b:NameList>
          <b:Person>
            <b:Last>Tomar</b:Last>
            <b:First>Nikhil</b:First>
            <b:Middle>Kumar</b:Middle>
          </b:Person>
        </b:NameList>
      </b:Author>
    </b:Author>
    <b:Title>Automatic polyp segmentation using fully convolutional neural network</b:Title>
    <b:JournalName>arXiv [eess.IV]</b:JournalName>
    <b:Year>2021</b:Year>
    <b:Month>01</b:Month>
    <b:Day>11</b:Day>
    <b:URL>http://arxiv.org/abs/2101.04001https://arxiv.org/abs/2101.04001</b:URL>
    <b:InternetSiteTitle>arXiv [eess.IV]</b:InternetSiteTitle>
    <b:RefOrder>11</b:RefOrder>
  </b:Source>
  <b:Source>
    <b:Tag>Sán20</b:Tag>
    <b:SourceType>JournalArticle</b:SourceType>
    <b:Guid>{D33A7C1D-4DE2-4E55-8541-884EB2AB6ADA}</b:Guid>
    <b:Author>
      <b:Author>
        <b:NameList>
          <b:Person>
            <b:Last>Sánchez-Montes</b:Last>
            <b:First>Cristina</b:First>
          </b:Person>
          <b:Person>
            <b:Last>Bernal</b:Last>
            <b:First>Jorge</b:First>
          </b:Person>
          <b:Person>
            <b:Last>García-Rodríguez</b:Last>
            <b:First>Ana</b:First>
          </b:Person>
          <b:Person>
            <b:Last>Córdova</b:Last>
            <b:First>Henry</b:First>
          </b:Person>
          <b:Person>
            <b:Last>Fernández-Esparrach</b:Last>
            <b:First>Gloria</b:First>
          </b:Person>
        </b:NameList>
      </b:Author>
    </b:Author>
    <b:Title>Revisión de métodos computacionales de detección y clasificación de pólipos en imagen de colonoscopia</b:Title>
    <b:JournalName>Gastroenterologia y hepatologia</b:JournalName>
    <b:Year>2020</b:Year>
    <b:Pages>222-232</b:Pages>
    <b:Volume>43</b:Volume>
    <b:Issue>4</b:Issue>
    <b:URL>https://www.elsevier.es/es-revista-gastroenterologia-hepatologia-14-articulo-revision-metodos-computacionales-deteccion-clasificacion-S0210570520300145</b:URL>
    <b:DOI>10.1016/j.gastrohep.2019.11.004</b:DOI>
    <b:RefOrder>12</b:RefOrder>
  </b:Source>
  <b:Source>
    <b:Tag>Sán201</b:Tag>
    <b:SourceType>JournalArticle</b:SourceType>
    <b:Guid>{3145F71C-E7A6-4250-9D33-C344D2DE57C3}</b:Guid>
    <b:Author>
      <b:Author>
        <b:NameList>
          <b:Person>
            <b:Last>Sánchez-Montes</b:Last>
            <b:First>Cristina</b:First>
          </b:Person>
          <b:Person>
            <b:Last>García-Rodríguez</b:Last>
            <b:First>Ana</b:First>
          </b:Person>
          <b:Person>
            <b:Last>Córdova</b:Last>
            <b:First>Henry</b:First>
          </b:Person>
          <b:Person>
            <b:Last>Pellisé</b:Last>
            <b:First>María</b:First>
          </b:Person>
          <b:Person>
            <b:Last>Fernández-Esparrach</b:Last>
            <b:First>Gloria</b:First>
          </b:Person>
        </b:NameList>
      </b:Author>
    </b:Author>
    <b:Title>Tecnologías de endoscopia avanzada para mejorar la detección y caracterización de los pólipos colorrectales</b:Title>
    <b:JournalName>Gastroenterologia y hepatologia</b:JournalName>
    <b:Year>2020</b:Year>
    <b:Pages>46-56</b:Pages>
    <b:Volume>43</b:Volume>
    <b:Issue>1</b:Issue>
    <b:URL>https://www.elsevier.es/es-revista-gastroenterologia-hepatologia-14-articulo-tecnologias-endoscopia-avanzada-mejorar-deteccion-S0210570519302511</b:URL>
    <b:DOI>10.1016/j.gastrohep.2019.09.008</b:DOI>
    <b:RefOrder>13</b:RefOrder>
  </b:Source>
  <b:Source>
    <b:Tag>Hsu21</b:Tag>
    <b:SourceType>JournalArticle</b:SourceType>
    <b:Guid>{5D6947E1-1D1B-4267-A84D-2A6B1794CDA3}</b:Guid>
    <b:Author>
      <b:Author>
        <b:NameList>
          <b:Person>
            <b:Last>Hsu</b:Last>
            <b:First>Chen-Ming</b:First>
          </b:Person>
          <b:Person>
            <b:Last>Hsu</b:Last>
            <b:First>Chien-Chang</b:First>
          </b:Person>
          <b:Person>
            <b:Last>Hsu</b:Last>
            <b:First>Zhe-Ming</b:First>
          </b:Person>
          <b:Person>
            <b:Last>Shih</b:Last>
            <b:First>Feng-Yu</b:First>
          </b:Person>
          <b:Person>
            <b:Last>Chang</b:Last>
            <b:First>Meng-Lin</b:First>
          </b:Person>
          <b:Person>
            <b:Last>Chen</b:Last>
            <b:First>Tsung-Hsing</b:First>
          </b:Person>
        </b:NameList>
      </b:Author>
    </b:Author>
    <b:Title>Colorectal polyp image detection and classification through grayscale images and deep learning</b:Title>
    <b:JournalName>Sensors (Basel, Switzerland)</b:JournalName>
    <b:Year>2021</b:Year>
    <b:Pages>5995</b:Pages>
    <b:Volume>21</b:Volume>
    <b:Issue>1/</b:Issue>
    <b:URL>https://www.mdpi.com/1424-8220/21/18/5995</b:URL>
    <b:DOI>10.3390/s21185995</b:DOI>
    <b:RefOrder>14</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C405AB-6B1F-421F-8AD3-9CAE2ACB28B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FB44BB6-6ABB-460F-8B86-50C80FFF3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dd468c-fee3-4d6c-946c-900895b07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58E741-B0EC-49F4-B106-7532529C5F89}">
  <ds:schemaRefs>
    <ds:schemaRef ds:uri="http://schemas.openxmlformats.org/officeDocument/2006/bibliography"/>
  </ds:schemaRefs>
</ds:datastoreItem>
</file>

<file path=customXml/itemProps5.xml><?xml version="1.0" encoding="utf-8"?>
<ds:datastoreItem xmlns:ds="http://schemas.openxmlformats.org/officeDocument/2006/customXml" ds:itemID="{79092BE0-9F26-4F63-A5D8-99276CA9FF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13</Pages>
  <Words>2184</Words>
  <Characters>12016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BERNARDA SALAZAR SANCHEZ</dc:creator>
  <cp:lastModifiedBy>Henry Alberto Arcila Ramírez</cp:lastModifiedBy>
  <cp:revision>68</cp:revision>
  <dcterms:created xsi:type="dcterms:W3CDTF">2025-04-15T03:46:00Z</dcterms:created>
  <dcterms:modified xsi:type="dcterms:W3CDTF">2025-04-22T01:03:00Z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0x010100ECB0EE6A8612A94F8070F3D00CFF4355</vt:lpwstr>
  </property>
</Properties>
</file>